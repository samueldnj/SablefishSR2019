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02560" w14:textId="77777777" w:rsidR="00647780" w:rsidRDefault="00B16E27" w:rsidP="0064157D">
      <w:pPr>
        <w:pStyle w:val="Heading1"/>
      </w:pPr>
      <w:r>
        <w:t>Evaluating the robustness of candidate management procedures in the BC sablefish (</w:t>
      </w:r>
      <w:r>
        <w:rPr>
          <w:i/>
        </w:rPr>
        <w:t>Anoplopoma fibria</w:t>
      </w:r>
      <w:r>
        <w:t xml:space="preserve">) </w:t>
      </w:r>
      <w:r w:rsidR="00EE1BAA">
        <w:t xml:space="preserve">FISHERY </w:t>
      </w:r>
      <w:r>
        <w:t>for 2019-2020.</w:t>
      </w:r>
    </w:p>
    <w:p w14:paraId="2396CBD6" w14:textId="77777777" w:rsidR="00647780" w:rsidRDefault="00B16E27" w:rsidP="0064157D">
      <w:pPr>
        <w:pStyle w:val="Heading2"/>
      </w:pPr>
      <w:bookmarkStart w:id="0" w:name="context"/>
      <w:r>
        <w:t>Context</w:t>
      </w:r>
      <w:bookmarkEnd w:id="0"/>
    </w:p>
    <w:p w14:paraId="6B16A33C" w14:textId="773DC878" w:rsidR="00647780" w:rsidRDefault="00B16E27">
      <w:r>
        <w:t xml:space="preserve">Since 2008, Fisheries and Oceans Canada (DFO) and the British Columbia (BC) groundfish fishing industry have collaborated on a management strategy evaluation (MSE) process intended to maintain a transparent and sustainable harvest strategy for sablefish fisheries in BC. </w:t>
      </w:r>
      <w:r w:rsidR="000A3209" w:rsidRPr="000A3209">
        <w:t xml:space="preserve">As part of the MSE, the performance of alternative harvest strategies is determined by simulation testing alternative </w:t>
      </w:r>
      <w:r w:rsidR="000A3209">
        <w:t>m</w:t>
      </w:r>
      <w:r w:rsidR="000A3209" w:rsidRPr="000A3209">
        <w:t xml:space="preserve">anagement </w:t>
      </w:r>
      <w:r w:rsidR="000A3209">
        <w:t>p</w:t>
      </w:r>
      <w:r w:rsidR="000A3209" w:rsidRPr="000A3209">
        <w:t xml:space="preserve">rocedures (MPs) against operating models </w:t>
      </w:r>
      <w:r w:rsidR="000A3209">
        <w:t xml:space="preserve">(OMs) </w:t>
      </w:r>
      <w:r w:rsidR="000A3209" w:rsidRPr="000A3209">
        <w:t xml:space="preserve">that represent a range of hypotheses about uncertain </w:t>
      </w:r>
      <w:r w:rsidR="000A3209">
        <w:t>s</w:t>
      </w:r>
      <w:r w:rsidR="000A3209" w:rsidRPr="000A3209">
        <w:t xml:space="preserve">ablefish stock </w:t>
      </w:r>
      <w:r w:rsidR="000A3209">
        <w:t>status and productivity</w:t>
      </w:r>
      <w:r w:rsidR="000A3209" w:rsidRPr="000A3209">
        <w:t xml:space="preserve">. The performance of MPs is measured against conservation and </w:t>
      </w:r>
      <w:r w:rsidR="00E7661B">
        <w:t>fishery</w:t>
      </w:r>
      <w:r w:rsidR="000A3209" w:rsidRPr="000A3209">
        <w:t xml:space="preserve"> objectives for the stock and fishery</w:t>
      </w:r>
      <w:r w:rsidR="000A3209" w:rsidRPr="000A3209" w:rsidDel="000A3209">
        <w:t xml:space="preserve"> </w:t>
      </w:r>
      <w:r w:rsidR="000A3209">
        <w:t>(DFO 2017)</w:t>
      </w:r>
      <w:r>
        <w:t xml:space="preserve">. The sablefish MSE process has been reviewed in several Canadian Science Advisory Secretariat processes, Canadian Science Advisory Secretariat Science Responses, and independent peer-reviewed scientific journals and books since 2008 (Cox and </w:t>
      </w:r>
      <w:proofErr w:type="spellStart"/>
      <w:r>
        <w:t>Kronlund</w:t>
      </w:r>
      <w:proofErr w:type="spellEnd"/>
      <w:r>
        <w:t xml:space="preserve"> </w:t>
      </w:r>
      <w:hyperlink w:anchor="ref-cox2008practical">
        <w:r>
          <w:rPr>
            <w:rStyle w:val="Hyperlink"/>
          </w:rPr>
          <w:t>2008</w:t>
        </w:r>
      </w:hyperlink>
      <w:r>
        <w:t xml:space="preserve">; Cox et al. </w:t>
      </w:r>
      <w:hyperlink w:anchor="ref-cox2011management">
        <w:r>
          <w:rPr>
            <w:rStyle w:val="Hyperlink"/>
          </w:rPr>
          <w:t>2011</w:t>
        </w:r>
      </w:hyperlink>
      <w:r>
        <w:t xml:space="preserve">, </w:t>
      </w:r>
      <w:hyperlink w:anchor="ref-cox2013roles">
        <w:r>
          <w:rPr>
            <w:rStyle w:val="Hyperlink"/>
          </w:rPr>
          <w:t>2013</w:t>
        </w:r>
      </w:hyperlink>
      <w:r>
        <w:t xml:space="preserve">, </w:t>
      </w:r>
      <w:hyperlink w:anchor="ref-cox2019evaluating">
        <w:r>
          <w:rPr>
            <w:rStyle w:val="Hyperlink"/>
          </w:rPr>
          <w:t>2019</w:t>
        </w:r>
      </w:hyperlink>
      <w:r>
        <w:t xml:space="preserve">; DFO </w:t>
      </w:r>
      <w:hyperlink w:anchor="ref-dfo2014performanc">
        <w:r>
          <w:rPr>
            <w:rStyle w:val="Hyperlink"/>
          </w:rPr>
          <w:t>2014</w:t>
        </w:r>
      </w:hyperlink>
      <w:r>
        <w:t>). Canadian sablefish harvest advice derived from simulation-tested MPs has been adopted and subsequently approved by the Minister of Fisheries</w:t>
      </w:r>
      <w:r w:rsidR="000A3209">
        <w:t xml:space="preserve"> and Oceans</w:t>
      </w:r>
      <w:r>
        <w:t xml:space="preserve"> every year since 2011.</w:t>
      </w:r>
    </w:p>
    <w:p w14:paraId="5E813479" w14:textId="77777777" w:rsidR="00647780" w:rsidRDefault="00B16E27">
      <w:pPr>
        <w:pStyle w:val="BodyText"/>
      </w:pPr>
      <w:r>
        <w:t>The sablefish MSE aims to follow a 3-year cycle in which the operating model is re-fitted to updated fishery and survey biomass indices, catch-at-age, at-sea releases, and</w:t>
      </w:r>
      <w:bookmarkStart w:id="1" w:name="_GoBack"/>
      <w:bookmarkEnd w:id="1"/>
      <w:r>
        <w:t xml:space="preserve"> tag release-recoveries. Each 3-year update also offers an opportunity to revise the conservation and fishery objectives, as well as to propose new candidate MPs.</w:t>
      </w:r>
    </w:p>
    <w:p w14:paraId="1DC6F394" w14:textId="0B982680" w:rsidR="00647780" w:rsidRDefault="00B16E27">
      <w:pPr>
        <w:pStyle w:val="BodyText"/>
      </w:pPr>
      <w:r>
        <w:t xml:space="preserve">Previous BC sablefish assessment and MSE work </w:t>
      </w:r>
      <w:r w:rsidR="00E7661B">
        <w:t xml:space="preserve">demonstrated </w:t>
      </w:r>
      <w:r>
        <w:t xml:space="preserve">that low recruitment, on average over the past three decades, has contributed to a long-term decline in spawning stock biomass and harvest opportunities. </w:t>
      </w:r>
      <w:r w:rsidR="0064157D">
        <w:t>S</w:t>
      </w:r>
      <w:r>
        <w:t xml:space="preserve">takeholder and management consultations identified at-sea release mortality of sub-legal sablefish (i.e., fish smaller than 55 cm size limit) as a potential </w:t>
      </w:r>
      <w:r w:rsidR="00A838D9">
        <w:t xml:space="preserve">source of mortality that, if reduced or avoided, would improve </w:t>
      </w:r>
      <w:r>
        <w:t xml:space="preserve">production </w:t>
      </w:r>
      <w:r w:rsidR="00A838D9">
        <w:t xml:space="preserve">of over-55 cm sablefish, spawning stock biomass, </w:t>
      </w:r>
      <w:r>
        <w:t>and</w:t>
      </w:r>
      <w:r w:rsidR="00A838D9">
        <w:t>, ultimately,</w:t>
      </w:r>
      <w:r>
        <w:t xml:space="preserve"> future harvest opportunities (Cox et al. </w:t>
      </w:r>
      <w:hyperlink w:anchor="ref-cox2019evaluating">
        <w:r>
          <w:rPr>
            <w:rStyle w:val="Hyperlink"/>
          </w:rPr>
          <w:t>2019</w:t>
        </w:r>
      </w:hyperlink>
      <w:r>
        <w:t>).</w:t>
      </w:r>
      <w:ins w:id="2" w:author="Connors, Brendan" w:date="2019-09-26T09:22:00Z">
        <w:r w:rsidR="00E7661B" w:rsidRPr="00E7661B">
          <w:t xml:space="preserve"> </w:t>
        </w:r>
        <w:commentRangeStart w:id="3"/>
        <w:r w:rsidR="00E7661B" w:rsidRPr="00E7661B">
          <w:t xml:space="preserve">While some management tactics aimed at reducing sub-legal mortality have been identified and implemented, to date management tactics aimed at reducing sub-legal mortality have not been formally evaluated through the </w:t>
        </w:r>
        <w:r w:rsidR="00E7661B">
          <w:t>s</w:t>
        </w:r>
        <w:r w:rsidR="00E7661B" w:rsidRPr="00E7661B">
          <w:t>ablefish MSE process.</w:t>
        </w:r>
      </w:ins>
      <w:commentRangeEnd w:id="3"/>
      <w:r w:rsidR="00DB7AF0">
        <w:rPr>
          <w:rStyle w:val="CommentReference"/>
        </w:rPr>
        <w:commentReference w:id="3"/>
      </w:r>
      <w:r w:rsidR="005D2766">
        <w:t xml:space="preserve"> </w:t>
      </w:r>
      <w:r w:rsidR="000D14FA">
        <w:t>Indeed</w:t>
      </w:r>
      <w:r w:rsidR="00DB7AF0">
        <w:t>, closed-loop simulations suggest that both full avoidance and full retention of sub-legal sablefish may improve both average annual sablefish yield in directed fisheries as well as the probability of stock rebuilding to B</w:t>
      </w:r>
      <w:r w:rsidR="00DB7AF0" w:rsidRPr="00B25D69">
        <w:rPr>
          <w:vertAlign w:val="subscript"/>
        </w:rPr>
        <w:t>MSY</w:t>
      </w:r>
      <w:r w:rsidR="00DB7AF0">
        <w:t xml:space="preserve"> (Cox et al. 2011, 2019).</w:t>
      </w:r>
      <w:r w:rsidR="00062B09">
        <w:t xml:space="preserve"> Unfortunately, full avoidance may not be feasible, especially in trawl fisheries, which encounter sub-legal sablefish as part of fishing operations for other species, while full retention may involve lost fishing opportunities (particularly for the trawl sector) and lower profitability for directed fisheries, because sub-legal sablefish are worth less per-kilogram than legal-sized fish. In consultations, industry stakeholders suggested that an ideal solution would involve incentives that shift fishing </w:t>
      </w:r>
      <w:proofErr w:type="spellStart"/>
      <w:r w:rsidR="00062B09">
        <w:t>behaviour</w:t>
      </w:r>
      <w:proofErr w:type="spellEnd"/>
      <w:r w:rsidR="00062B09">
        <w:t xml:space="preserve"> toward higher avoidance of sub-legal sablefish. </w:t>
      </w:r>
    </w:p>
    <w:p w14:paraId="747B44A3" w14:textId="001E5681" w:rsidR="00647780" w:rsidRDefault="00B16E27">
      <w:pPr>
        <w:pStyle w:val="BodyText"/>
      </w:pPr>
      <w:r>
        <w:lastRenderedPageBreak/>
        <w:t>The DFO Fisheries Management Branch has, therefore, requested that the Science Branch (</w:t>
      </w:r>
      <w:proofErr w:type="spellStart"/>
      <w:r>
        <w:t>i</w:t>
      </w:r>
      <w:proofErr w:type="spellEnd"/>
      <w:r>
        <w:t xml:space="preserve">) update the </w:t>
      </w:r>
      <w:r w:rsidR="00E7661B">
        <w:t xml:space="preserve">sablefish </w:t>
      </w:r>
      <w:r>
        <w:t xml:space="preserve">operating model </w:t>
      </w:r>
      <w:r w:rsidR="0064157D">
        <w:t xml:space="preserve">with </w:t>
      </w:r>
      <w:r>
        <w:t>the most recent data (up to 2018)</w:t>
      </w:r>
      <w:r w:rsidR="00062B09">
        <w:t xml:space="preserve">; (ii) </w:t>
      </w:r>
      <w:r w:rsidR="0064157D">
        <w:t xml:space="preserve">provide </w:t>
      </w:r>
      <w:r w:rsidR="00062B09">
        <w:t xml:space="preserve">an </w:t>
      </w:r>
      <w:r w:rsidR="0064157D">
        <w:t>assessment of current stock status</w:t>
      </w:r>
      <w:r>
        <w:t>; (ii</w:t>
      </w:r>
      <w:r w:rsidR="00062B09">
        <w:t>i</w:t>
      </w:r>
      <w:r>
        <w:t xml:space="preserve">) </w:t>
      </w:r>
      <w:r w:rsidR="009F2674">
        <w:t xml:space="preserve">re-evaluate </w:t>
      </w:r>
      <w:r>
        <w:t>expected performance of the current MP</w:t>
      </w:r>
      <w:r w:rsidR="009F2674">
        <w:t xml:space="preserve"> based on updated operating models; and (iv</w:t>
      </w:r>
      <w:r>
        <w:t>) evaluate alternative MP</w:t>
      </w:r>
      <w:r w:rsidR="00A909CE">
        <w:t>s</w:t>
      </w:r>
      <w:r>
        <w:t xml:space="preserve"> </w:t>
      </w:r>
      <w:r w:rsidR="005365C7">
        <w:t xml:space="preserve">involving sub-legal </w:t>
      </w:r>
      <w:r>
        <w:t xml:space="preserve">regulation options aimed at reducing sub-legal </w:t>
      </w:r>
      <w:r w:rsidR="005365C7">
        <w:t xml:space="preserve">sablefish </w:t>
      </w:r>
      <w:r>
        <w:t>mortality</w:t>
      </w:r>
      <w:r w:rsidR="00611483">
        <w:t xml:space="preserve"> caused by fishing</w:t>
      </w:r>
      <w:r>
        <w:t xml:space="preserve">. </w:t>
      </w:r>
      <w:r w:rsidR="00E76019">
        <w:t>The key challenge in (iv</w:t>
      </w:r>
      <w:r>
        <w:t xml:space="preserve">) is identifying </w:t>
      </w:r>
      <w:r w:rsidR="00E76019">
        <w:t>regulations</w:t>
      </w:r>
      <w:r>
        <w:t xml:space="preserve"> that </w:t>
      </w:r>
      <w:r w:rsidR="006943F0">
        <w:t xml:space="preserve">reduce sub-legal mortality for the least </w:t>
      </w:r>
      <w:r>
        <w:t xml:space="preserve">impact on fishing opportunities </w:t>
      </w:r>
      <w:r w:rsidR="008743F1">
        <w:t xml:space="preserve">and profitability. </w:t>
      </w:r>
    </w:p>
    <w:p w14:paraId="3805132E" w14:textId="5493F47C" w:rsidR="00647780" w:rsidRDefault="00B16E27">
      <w:pPr>
        <w:pStyle w:val="BodyText"/>
      </w:pPr>
      <w:r>
        <w:t xml:space="preserve">Advice arising from this Canadian Science Advisory Secretariat Science Response will be used to select a MP for BC Sablefish for years 2020-2022 that is compliant with the </w:t>
      </w:r>
      <w:r w:rsidRPr="008743F1">
        <w:rPr>
          <w:i/>
        </w:rPr>
        <w:t>DFO Sustainable Fisheries Framework</w:t>
      </w:r>
      <w:r>
        <w:t xml:space="preserve"> and </w:t>
      </w:r>
      <w:r w:rsidRPr="008743F1">
        <w:rPr>
          <w:i/>
        </w:rPr>
        <w:t>A fishery decision-making framework incorporating the Precautionary Approach</w:t>
      </w:r>
      <w:r>
        <w:t xml:space="preserve"> policy (Fisheries and Oceans Canada </w:t>
      </w:r>
      <w:hyperlink w:anchor="ref-DFO2009">
        <w:r>
          <w:rPr>
            <w:rStyle w:val="Hyperlink"/>
          </w:rPr>
          <w:t>2009</w:t>
        </w:r>
      </w:hyperlink>
      <w:r>
        <w:t xml:space="preserve">). In addition, </w:t>
      </w:r>
      <w:r w:rsidR="0037031C">
        <w:t>this Science Response</w:t>
      </w:r>
      <w:r>
        <w:t xml:space="preserve"> informs fishery managers and stakeholders about the </w:t>
      </w:r>
      <w:r w:rsidR="008743F1">
        <w:t xml:space="preserve">potential biological and </w:t>
      </w:r>
      <w:r>
        <w:t xml:space="preserve">fishery implications of </w:t>
      </w:r>
      <w:r w:rsidR="004A7F0D">
        <w:t xml:space="preserve">a limited set of </w:t>
      </w:r>
      <w:r>
        <w:t>sub-legal sablefish at-sea</w:t>
      </w:r>
      <w:r w:rsidR="004A7F0D">
        <w:t xml:space="preserve"> release regulations</w:t>
      </w:r>
      <w:r>
        <w:t>.</w:t>
      </w:r>
    </w:p>
    <w:p w14:paraId="2B1BA85C" w14:textId="459AF07D" w:rsidR="00647780" w:rsidRDefault="00B16E27" w:rsidP="00090648">
      <w:pPr>
        <w:pStyle w:val="BodyText"/>
      </w:pPr>
      <w:r>
        <w:t xml:space="preserve">This Science Response Report results from the Science Response Process </w:t>
      </w:r>
      <w:r w:rsidR="00EE1BAA">
        <w:t xml:space="preserve">of September 2019 on </w:t>
      </w:r>
      <w:r w:rsidR="00EE1BAA" w:rsidRPr="00EE1BAA">
        <w:t xml:space="preserve">evaluating the robustness of candidate management procedures in the </w:t>
      </w:r>
      <w:r w:rsidR="00EE1BAA">
        <w:t>BC</w:t>
      </w:r>
      <w:r w:rsidR="00EE1BAA" w:rsidRPr="00EE1BAA">
        <w:t xml:space="preserve"> sablefish (</w:t>
      </w:r>
      <w:proofErr w:type="spellStart"/>
      <w:r w:rsidR="00EE1BAA" w:rsidRPr="00FD1195">
        <w:rPr>
          <w:i/>
        </w:rPr>
        <w:t>Anoplopoma</w:t>
      </w:r>
      <w:proofErr w:type="spellEnd"/>
      <w:r w:rsidR="00EE1BAA" w:rsidRPr="00FD1195">
        <w:rPr>
          <w:i/>
        </w:rPr>
        <w:t xml:space="preserve"> </w:t>
      </w:r>
      <w:proofErr w:type="spellStart"/>
      <w:r w:rsidR="00EE1BAA" w:rsidRPr="00FD1195">
        <w:rPr>
          <w:i/>
        </w:rPr>
        <w:t>fibria</w:t>
      </w:r>
      <w:proofErr w:type="spellEnd"/>
      <w:r w:rsidR="00EE1BAA" w:rsidRPr="00EE1BAA">
        <w:t>) fishery for 2019-2020</w:t>
      </w:r>
      <w:r w:rsidR="00EE1BAA">
        <w:t xml:space="preserve">. </w:t>
      </w:r>
    </w:p>
    <w:p w14:paraId="5F16A112" w14:textId="77777777" w:rsidR="00647780" w:rsidRDefault="00B16E27" w:rsidP="00FD1195">
      <w:pPr>
        <w:pStyle w:val="Heading2"/>
      </w:pPr>
      <w:bookmarkStart w:id="4" w:name="background"/>
      <w:r>
        <w:t>Background</w:t>
      </w:r>
      <w:bookmarkEnd w:id="4"/>
    </w:p>
    <w:p w14:paraId="768B36A1" w14:textId="77777777" w:rsidR="00FD1195" w:rsidRPr="00FD1195" w:rsidRDefault="00FD1195" w:rsidP="00FD1195"/>
    <w:p w14:paraId="3BA63A5A" w14:textId="77777777" w:rsidR="00647780" w:rsidRDefault="00B16E27" w:rsidP="00FD1195">
      <w:pPr>
        <w:pStyle w:val="Heading2"/>
      </w:pPr>
      <w:bookmarkStart w:id="5" w:name="analysis-and-response"/>
      <w:r>
        <w:t>Analysis and response</w:t>
      </w:r>
      <w:bookmarkEnd w:id="5"/>
    </w:p>
    <w:p w14:paraId="73195055" w14:textId="3B39C26A" w:rsidR="00647780" w:rsidRDefault="00B16E27">
      <w:r>
        <w:t xml:space="preserve">This </w:t>
      </w:r>
      <w:r w:rsidR="0037031C">
        <w:t xml:space="preserve">Science Response </w:t>
      </w:r>
      <w:r>
        <w:t xml:space="preserve">uses a closed-loop simulation approach to evaluate the relative performance of candidate MPs for the BC sablefish fishery, using identical methodology to that presented in the previous MSE cycle (Cox et al. </w:t>
      </w:r>
      <w:hyperlink w:anchor="ref-cox2019evaluating">
        <w:r>
          <w:rPr>
            <w:rStyle w:val="Hyperlink"/>
          </w:rPr>
          <w:t>2019</w:t>
        </w:r>
      </w:hyperlink>
      <w:r>
        <w:t xml:space="preserve">). The following sub-sections provide brief descriptions of the updated data </w:t>
      </w:r>
      <w:r w:rsidR="00C96C9D">
        <w:t>that is used to condition</w:t>
      </w:r>
      <w:r>
        <w:t xml:space="preserve"> the sablefish operating model, changes </w:t>
      </w:r>
      <w:r w:rsidR="00C96C9D">
        <w:t xml:space="preserve">to the OM </w:t>
      </w:r>
      <w:r>
        <w:t xml:space="preserve">required to fit that data, and the new </w:t>
      </w:r>
      <w:r w:rsidR="00C96C9D">
        <w:t>MP</w:t>
      </w:r>
      <w:r>
        <w:t xml:space="preserve"> elements that were tested. Additional details of the simulation procedures, diagnostic checks, and performance measure calculations are given in Cox et al. (</w:t>
      </w:r>
      <w:hyperlink w:anchor="ref-cox2019evaluating">
        <w:r>
          <w:rPr>
            <w:rStyle w:val="Hyperlink"/>
          </w:rPr>
          <w:t>2019</w:t>
        </w:r>
      </w:hyperlink>
      <w:r>
        <w:t>).</w:t>
      </w:r>
    </w:p>
    <w:p w14:paraId="2D2BC238" w14:textId="77777777" w:rsidR="00647780" w:rsidRDefault="00B16E27">
      <w:pPr>
        <w:pStyle w:val="Heading3"/>
      </w:pPr>
      <w:bookmarkStart w:id="6" w:name="objectives"/>
      <w:r>
        <w:t>Objectives</w:t>
      </w:r>
      <w:bookmarkEnd w:id="6"/>
    </w:p>
    <w:p w14:paraId="2421B795" w14:textId="31E429AF" w:rsidR="001738BB" w:rsidRDefault="00B16E27">
      <w:r>
        <w:t xml:space="preserve">The specific objectives of this Science Response are to: </w:t>
      </w:r>
    </w:p>
    <w:p w14:paraId="6A37ABB8" w14:textId="191FFBDD" w:rsidR="001738BB" w:rsidRDefault="00B16E27" w:rsidP="00FD1195">
      <w:pPr>
        <w:pStyle w:val="ListParagraph"/>
        <w:numPr>
          <w:ilvl w:val="0"/>
          <w:numId w:val="34"/>
        </w:numPr>
      </w:pPr>
      <w:r>
        <w:t xml:space="preserve">Describe operating model fits and inferences after fitting (conditioning) to updated biomass indices, catch-at-age, and new catch-at-age data derived from length-composition sampling of sablefish in the trawl fishery; </w:t>
      </w:r>
    </w:p>
    <w:p w14:paraId="13ED6B9B" w14:textId="78F61364" w:rsidR="001738BB" w:rsidRDefault="00B16E27" w:rsidP="00FD1195">
      <w:pPr>
        <w:pStyle w:val="ListParagraph"/>
        <w:numPr>
          <w:ilvl w:val="0"/>
          <w:numId w:val="34"/>
        </w:numPr>
      </w:pPr>
      <w:r>
        <w:t xml:space="preserve">Derive </w:t>
      </w:r>
      <w:r w:rsidR="00625DFA">
        <w:t xml:space="preserve">and weight </w:t>
      </w:r>
      <w:r>
        <w:t xml:space="preserve">a grid of 5 reference operating models </w:t>
      </w:r>
      <w:r w:rsidR="000A532D">
        <w:t xml:space="preserve">based on uncertainties about sablefish stock status (for 2019) and productivity (reference OMs) </w:t>
      </w:r>
      <w:r>
        <w:t>and 5 robustness operating models</w:t>
      </w:r>
      <w:r w:rsidR="000A532D">
        <w:t xml:space="preserve"> that</w:t>
      </w:r>
      <w:r>
        <w:t xml:space="preserve"> </w:t>
      </w:r>
      <w:r w:rsidR="00625DFA">
        <w:t xml:space="preserve">modify the reference grid </w:t>
      </w:r>
      <w:r w:rsidR="00A479DA">
        <w:t xml:space="preserve">OMs </w:t>
      </w:r>
      <w:r w:rsidR="00625DFA">
        <w:t xml:space="preserve">by </w:t>
      </w:r>
      <w:r w:rsidR="000A532D">
        <w:t>replac</w:t>
      </w:r>
      <w:r w:rsidR="00625DFA">
        <w:t>ing</w:t>
      </w:r>
      <w:r w:rsidR="000A532D">
        <w:t xml:space="preserve"> Year 2016 estimated recruitment with values simulated </w:t>
      </w:r>
      <w:r w:rsidR="00C108FE">
        <w:t>from</w:t>
      </w:r>
      <w:r w:rsidR="000A532D">
        <w:t xml:space="preserve"> the stock-recruitment relationship</w:t>
      </w:r>
      <w:r>
        <w:t xml:space="preserve"> (robustness OMs); </w:t>
      </w:r>
    </w:p>
    <w:p w14:paraId="02C6A335" w14:textId="4ABF8FD2" w:rsidR="00647780" w:rsidRDefault="00AA6BB9" w:rsidP="00FD1195">
      <w:pPr>
        <w:pStyle w:val="ListParagraph"/>
        <w:numPr>
          <w:ilvl w:val="0"/>
          <w:numId w:val="34"/>
        </w:numPr>
      </w:pPr>
      <w:r>
        <w:t>Simulate and rank candidate</w:t>
      </w:r>
      <w:r w:rsidR="00B16E27">
        <w:t xml:space="preserve"> MPs </w:t>
      </w:r>
      <w:r>
        <w:t>under the reference and robustness OMs based on weighted performance (across OMs) against Fishery Objectives (see below).</w:t>
      </w:r>
    </w:p>
    <w:p w14:paraId="196FD8F6" w14:textId="77777777" w:rsidR="00647780" w:rsidRDefault="00B16E27">
      <w:pPr>
        <w:pStyle w:val="Heading2"/>
      </w:pPr>
      <w:bookmarkStart w:id="7" w:name="methods"/>
      <w:r>
        <w:lastRenderedPageBreak/>
        <w:t>Methods</w:t>
      </w:r>
      <w:bookmarkEnd w:id="7"/>
    </w:p>
    <w:p w14:paraId="72E30B64" w14:textId="77777777" w:rsidR="00647780" w:rsidRDefault="00B16E27">
      <w:pPr>
        <w:pStyle w:val="Heading3"/>
      </w:pPr>
      <w:bookmarkStart w:id="8" w:name="updates-to-the-operating-model"/>
      <w:r>
        <w:t>Updates to the operating model</w:t>
      </w:r>
      <w:bookmarkEnd w:id="8"/>
    </w:p>
    <w:p w14:paraId="0B38EAC0" w14:textId="70AF5D31" w:rsidR="00647780" w:rsidRDefault="00B16E27">
      <w:r>
        <w:t xml:space="preserve">Data updated to 2018 included biomass indices and catch-at-age for the </w:t>
      </w:r>
      <w:proofErr w:type="spellStart"/>
      <w:r>
        <w:t>stratifed</w:t>
      </w:r>
      <w:proofErr w:type="spellEnd"/>
      <w:r>
        <w:t xml:space="preserve"> random trap survey (</w:t>
      </w:r>
      <w:proofErr w:type="spellStart"/>
      <w:r>
        <w:t>StRS</w:t>
      </w:r>
      <w:proofErr w:type="spellEnd"/>
      <w:r>
        <w:t>), catch-at-age for the commercial longline trap fishery, catch and total at-sea releases (in biomass units) for the commercial longline trap, longline hook, and trawl fisheries. New catch-at-age and catch-at-length datasets were obtained for the trawl fishery to help estimate trawl selectivity, which is the key determinant of sub-legal sablefish catch in trawl fisheries.</w:t>
      </w:r>
      <w:r w:rsidR="006B212A">
        <w:t xml:space="preserve"> The full trawl catch-at-age dataset (with some missing years) was derived </w:t>
      </w:r>
      <w:r w:rsidR="00BF0759">
        <w:t xml:space="preserve">from </w:t>
      </w:r>
      <w:r w:rsidR="006B212A">
        <w:t xml:space="preserve">an age-length key </w:t>
      </w:r>
      <w:r w:rsidR="00BF0759">
        <w:t xml:space="preserve">given </w:t>
      </w:r>
      <w:r w:rsidR="006B212A">
        <w:t xml:space="preserve">age and length data for years </w:t>
      </w:r>
      <w:r w:rsidR="006B212A" w:rsidRPr="00DC5207">
        <w:rPr>
          <w:highlight w:val="yellow"/>
        </w:rPr>
        <w:t>X and Y</w:t>
      </w:r>
      <w:r w:rsidR="006B212A">
        <w:t xml:space="preserve">.  </w:t>
      </w:r>
    </w:p>
    <w:p w14:paraId="21927F20" w14:textId="5EC4CD15" w:rsidR="00647780" w:rsidRDefault="00B16E27">
      <w:pPr>
        <w:pStyle w:val="BodyText"/>
      </w:pPr>
      <w:r>
        <w:t xml:space="preserve">A series of small changes were made to the operating model as part of routine attempts to improve fits to various data. Specifically, </w:t>
      </w:r>
      <w:r w:rsidR="00DC5207">
        <w:t>these include (</w:t>
      </w:r>
      <w:proofErr w:type="spellStart"/>
      <w:r w:rsidR="00DC5207">
        <w:t>i</w:t>
      </w:r>
      <w:proofErr w:type="spellEnd"/>
      <w:r w:rsidR="00DC5207">
        <w:t>) changing</w:t>
      </w:r>
      <w:r>
        <w:t xml:space="preserve"> the functional form of trawl selectivity to a gamma </w:t>
      </w:r>
      <w:r w:rsidR="00DC5207">
        <w:t>density function, (ii) reducing</w:t>
      </w:r>
      <w:r>
        <w:t xml:space="preserve"> the youngest </w:t>
      </w:r>
      <w:r w:rsidR="00DC5207">
        <w:t>model</w:t>
      </w:r>
      <w:r>
        <w:t xml:space="preserve"> age class from age-3 to age-2 for all age composition series to better reflect </w:t>
      </w:r>
      <w:r w:rsidR="00DC5207">
        <w:t xml:space="preserve">range of </w:t>
      </w:r>
      <w:r>
        <w:t>age-compo</w:t>
      </w:r>
      <w:r w:rsidR="00DC5207">
        <w:t>sition observations, (iii) adding</w:t>
      </w:r>
      <w:r>
        <w:t xml:space="preserve"> new </w:t>
      </w:r>
      <w:proofErr w:type="spellStart"/>
      <w:r>
        <w:t>commerical</w:t>
      </w:r>
      <w:proofErr w:type="spellEnd"/>
      <w:r>
        <w:t xml:space="preserve"> trawl age-composition data (</w:t>
      </w:r>
      <w:r w:rsidR="007E3D72">
        <w:t>Appendix A), (iv) adding</w:t>
      </w:r>
      <w:r w:rsidR="00FD1195">
        <w:t xml:space="preserve"> an </w:t>
      </w:r>
      <w:r w:rsidR="00063D8A">
        <w:t xml:space="preserve">(optional) </w:t>
      </w:r>
      <w:r w:rsidR="00FD1195">
        <w:t>esti</w:t>
      </w:r>
      <w:r>
        <w:t>m</w:t>
      </w:r>
      <w:r w:rsidR="00FD1195">
        <w:t>a</w:t>
      </w:r>
      <w:r>
        <w:t>ted</w:t>
      </w:r>
      <w:r w:rsidR="00063D8A">
        <w:t xml:space="preserve"> recruitment deviation in 2016, </w:t>
      </w:r>
      <w:r>
        <w:t>rather than using the expected recruitm</w:t>
      </w:r>
      <w:r w:rsidR="00063D8A">
        <w:t>ent off the stock-recruit curve</w:t>
      </w:r>
      <w:r>
        <w:t>,</w:t>
      </w:r>
      <w:r w:rsidR="00AB09E3">
        <w:t xml:space="preserve"> (v) updating</w:t>
      </w:r>
      <w:r>
        <w:t xml:space="preserve"> the ageing-error matrix to use a simpler normal approximation recommended in the previous CSAS review</w:t>
      </w:r>
      <w:r w:rsidR="00AB09E3">
        <w:t xml:space="preserve"> (Cox et al. 2019)</w:t>
      </w:r>
      <w:r>
        <w:t xml:space="preserve">; and (vi) </w:t>
      </w:r>
      <w:r w:rsidR="001738BB">
        <w:t>impos</w:t>
      </w:r>
      <w:r w:rsidR="00565185">
        <w:t>ing</w:t>
      </w:r>
      <w:r>
        <w:t xml:space="preserve"> a standard deviation of </w:t>
      </w:r>
      <m:oMath>
        <m:r>
          <w:rPr>
            <w:rFonts w:ascii="Cambria Math" w:hAnsi="Cambria Math"/>
          </w:rPr>
          <m:t>σ=.1</m:t>
        </m:r>
      </m:oMath>
      <w:r>
        <w:t xml:space="preserve"> (on the log-scale) on trawl at-sea release observation errors to force a better fit to those data.</w:t>
      </w:r>
      <w:r w:rsidR="00C44FB8">
        <w:t xml:space="preserve"> Previous models avoided estimating recruitment in the 3 most recent years, mainly because (</w:t>
      </w:r>
      <w:proofErr w:type="spellStart"/>
      <w:r w:rsidR="00C44FB8">
        <w:t>i</w:t>
      </w:r>
      <w:proofErr w:type="spellEnd"/>
      <w:r w:rsidR="00C44FB8">
        <w:t xml:space="preserve">) this would have been the first age-at-entry to the observations and the model and (ii) there is typically little information or catch to support those estimates because fish are too small to be selected by the fisheries or surveys. </w:t>
      </w:r>
      <w:r w:rsidR="00A27F62">
        <w:t>However, for this update, we made c</w:t>
      </w:r>
      <w:r w:rsidR="00C44FB8">
        <w:t xml:space="preserve">hange (iv) </w:t>
      </w:r>
      <w:r w:rsidR="00A27F62">
        <w:t xml:space="preserve">because we needed to </w:t>
      </w:r>
      <w:r w:rsidR="00C44FB8">
        <w:t xml:space="preserve">improve fits to recent </w:t>
      </w:r>
      <w:r w:rsidR="00A27F62">
        <w:t xml:space="preserve">(very high) </w:t>
      </w:r>
      <w:r w:rsidR="00C44FB8">
        <w:t>trawl at-sea release observations</w:t>
      </w:r>
      <w:r w:rsidR="00A27F62">
        <w:t xml:space="preserve">. Otherwise, we would be simulating effects of at-sea releases based on a model that could not adequately fit </w:t>
      </w:r>
      <w:r w:rsidR="002D4D5E">
        <w:t xml:space="preserve">historical </w:t>
      </w:r>
      <w:r w:rsidR="00A27F62">
        <w:t>at-sea releases.</w:t>
      </w:r>
      <w:r w:rsidR="002D4D5E">
        <w:t xml:space="preserve"> </w:t>
      </w:r>
      <w:r w:rsidR="00180432">
        <w:t>T</w:t>
      </w:r>
      <w:r w:rsidR="00A82835">
        <w:t xml:space="preserve">his change has </w:t>
      </w:r>
      <w:r w:rsidR="00180432">
        <w:t>a</w:t>
      </w:r>
      <w:r w:rsidR="00DC3167">
        <w:t xml:space="preserve"> potentially large</w:t>
      </w:r>
      <w:r w:rsidR="00A82835">
        <w:t xml:space="preserve"> impact on simulated MP performance and, therefore, is a focus of the robustness OMs (</w:t>
      </w:r>
      <w:r w:rsidR="00BD2B64">
        <w:t>described</w:t>
      </w:r>
      <w:r w:rsidR="00A82835">
        <w:t xml:space="preserve"> below).</w:t>
      </w:r>
    </w:p>
    <w:p w14:paraId="0C23AB05" w14:textId="77777777" w:rsidR="00647780" w:rsidRDefault="00B16E27">
      <w:pPr>
        <w:pStyle w:val="Heading3"/>
      </w:pPr>
      <w:bookmarkStart w:id="9" w:name="operating-model-scenarios"/>
      <w:r>
        <w:t>Operating model scenarios</w:t>
      </w:r>
      <w:bookmarkEnd w:id="9"/>
    </w:p>
    <w:p w14:paraId="4F64A1BA" w14:textId="33D91BC5" w:rsidR="00647780" w:rsidRDefault="00A464A5">
      <w:r>
        <w:t>Reference OMs</w:t>
      </w:r>
    </w:p>
    <w:p w14:paraId="3B15BF94" w14:textId="534F6E3D" w:rsidR="0070660C" w:rsidRDefault="0070660C">
      <w:pPr>
        <w:pStyle w:val="BodyText"/>
      </w:pPr>
      <w:r>
        <w:t xml:space="preserve">The reference OM was </w:t>
      </w:r>
      <w:proofErr w:type="spellStart"/>
      <w:r>
        <w:t>dervied</w:t>
      </w:r>
      <w:proofErr w:type="spellEnd"/>
      <w:r>
        <w:t xml:space="preserve"> using the same method as the previous MSE cycle (Cox et al. </w:t>
      </w:r>
      <w:hyperlink w:anchor="ref-cox2019evaluating">
        <w:r>
          <w:rPr>
            <w:rStyle w:val="Hyperlink"/>
          </w:rPr>
          <w:t>2019</w:t>
        </w:r>
      </w:hyperlink>
      <w:r>
        <w:t xml:space="preserve">). Briefly, we derive 5 OMs defined by the joint posterior distribution of 2018 spawning stock biomass (to reflect short-term risk) and stock-recruitment steepness (to reflect long-term stock productivity risk). The 5 combinations are chosen to represent the joint </w:t>
      </w:r>
      <w:r w:rsidR="00763701">
        <w:t>marginal mean</w:t>
      </w:r>
      <w:r w:rsidR="00732CCA">
        <w:t xml:space="preserve"> of 2018 biomass and steepness</w:t>
      </w:r>
      <w:r>
        <w:t xml:space="preserve"> and </w:t>
      </w:r>
      <w:r w:rsidR="00763701">
        <w:t xml:space="preserve">4 outer points lying at the intersection of the mean of one variable, and the 10th and 90th percentiles of the marginal density of the other variable </w:t>
      </w:r>
      <w:r>
        <w:t>(Figure 1).</w:t>
      </w:r>
      <w:r w:rsidR="000B1B8D" w:rsidRPr="000B1B8D">
        <w:t xml:space="preserve"> </w:t>
      </w:r>
      <w:r w:rsidR="000B1B8D">
        <w:t xml:space="preserve">For each of the 5 posterior points, the operating model was conditioned on a sample of 100 posterior draws constrained to lie within a </w:t>
      </w:r>
      <w:proofErr w:type="spellStart"/>
      <w:r w:rsidR="000B1B8D">
        <w:t>Mahalanobis</w:t>
      </w:r>
      <w:proofErr w:type="spellEnd"/>
      <w:r w:rsidR="000B1B8D">
        <w:t xml:space="preserve"> distance of 0.6 units from that point. We then used an empirical estimate of the posterior density at each of the 5 </w:t>
      </w:r>
      <w:proofErr w:type="spellStart"/>
      <w:r w:rsidR="000B1B8D">
        <w:t>centres</w:t>
      </w:r>
      <w:proofErr w:type="spellEnd"/>
      <w:r w:rsidR="000B1B8D">
        <w:t xml:space="preserve"> as a plausibility </w:t>
      </w:r>
      <w:r w:rsidR="005F2375">
        <w:t xml:space="preserve">score for </w:t>
      </w:r>
      <w:r w:rsidR="000B1B8D">
        <w:t xml:space="preserve">weighting </w:t>
      </w:r>
      <w:r w:rsidR="00BF06A4">
        <w:t xml:space="preserve">MP </w:t>
      </w:r>
      <w:r w:rsidR="000B1B8D">
        <w:t xml:space="preserve">performance </w:t>
      </w:r>
      <w:r w:rsidR="006425B9">
        <w:t xml:space="preserve">across the 5 OMs </w:t>
      </w:r>
      <w:r w:rsidR="000B1B8D">
        <w:t>within each of the reference and robustness sets (Table 2).</w:t>
      </w:r>
    </w:p>
    <w:p w14:paraId="211011E9" w14:textId="008BE234" w:rsidR="003E7692" w:rsidRDefault="003E7692">
      <w:pPr>
        <w:pStyle w:val="BodyText"/>
      </w:pPr>
      <w:r>
        <w:t>Robustness OMs</w:t>
      </w:r>
    </w:p>
    <w:p w14:paraId="54EE7170" w14:textId="5A82C5B4" w:rsidR="00F31E98" w:rsidRDefault="003E7692">
      <w:pPr>
        <w:pStyle w:val="BodyText"/>
      </w:pPr>
      <w:r>
        <w:t xml:space="preserve">The robustness OMs were identical to the 5 reference OMs with the exception of how Year 2016 recruitment was treated in the OM historical conditioning and projections. </w:t>
      </w:r>
      <w:r w:rsidR="00811B56">
        <w:t>T</w:t>
      </w:r>
      <w:r w:rsidR="00BF3952">
        <w:t xml:space="preserve">he reference OM used draws from the joint posterior distribution (as defined above) for </w:t>
      </w:r>
      <w:r w:rsidR="00A464A5">
        <w:t>Year 2016 recruitment</w:t>
      </w:r>
      <w:r w:rsidR="00811B56">
        <w:t>, which is approximately 12 million fish or about 5 times the historical average. For</w:t>
      </w:r>
      <w:r w:rsidR="00BF3952">
        <w:t xml:space="preserve"> the robustness OMs</w:t>
      </w:r>
      <w:r w:rsidR="00811B56">
        <w:t>, we</w:t>
      </w:r>
      <w:r w:rsidR="00BF3952">
        <w:t xml:space="preserve"> simulated </w:t>
      </w:r>
      <w:r w:rsidR="00A464A5">
        <w:t>Year 2016 recruitment off the stock-recruitment relationship</w:t>
      </w:r>
      <w:r w:rsidR="00811B56">
        <w:t xml:space="preserve"> </w:t>
      </w:r>
      <w:r w:rsidR="00811B56">
        <w:lastRenderedPageBreak/>
        <w:t>resulting in expected Year 2016 recruitment that was more similar to the long-term average (~2.3 million)</w:t>
      </w:r>
      <w:r w:rsidR="00A464A5">
        <w:t>.</w:t>
      </w:r>
      <w:r w:rsidR="00811B56">
        <w:t xml:space="preserve"> </w:t>
      </w:r>
    </w:p>
    <w:p w14:paraId="456AFE3D" w14:textId="77777777" w:rsidR="00647780" w:rsidRDefault="00B16E27">
      <w:pPr>
        <w:pStyle w:val="Heading3"/>
      </w:pPr>
      <w:bookmarkStart w:id="10" w:name="fishery-objectives"/>
      <w:r>
        <w:t>Fishery Objectives</w:t>
      </w:r>
      <w:bookmarkEnd w:id="10"/>
    </w:p>
    <w:p w14:paraId="34A838D6" w14:textId="1ECC3743" w:rsidR="00647780" w:rsidRDefault="00B16E27">
      <w:r>
        <w:t xml:space="preserve">Objectives for the B.C. </w:t>
      </w:r>
      <w:r w:rsidR="00F84094">
        <w:t xml:space="preserve">sablefish </w:t>
      </w:r>
      <w:r>
        <w:t xml:space="preserve">fishery have been developed iteratively via consultations between fishery managers, scientists, and industry stakeholders (Cox and </w:t>
      </w:r>
      <w:proofErr w:type="spellStart"/>
      <w:r>
        <w:t>Kronlund</w:t>
      </w:r>
      <w:proofErr w:type="spellEnd"/>
      <w:r>
        <w:t xml:space="preserve"> </w:t>
      </w:r>
      <w:hyperlink w:anchor="ref-cox2009evaluation">
        <w:r>
          <w:rPr>
            <w:rStyle w:val="Hyperlink"/>
          </w:rPr>
          <w:t>2009</w:t>
        </w:r>
      </w:hyperlink>
      <w:r>
        <w:t xml:space="preserve">; Cox et al. </w:t>
      </w:r>
      <w:hyperlink w:anchor="ref-cox2011management">
        <w:r>
          <w:rPr>
            <w:rStyle w:val="Hyperlink"/>
          </w:rPr>
          <w:t>2011</w:t>
        </w:r>
      </w:hyperlink>
      <w:r>
        <w:t xml:space="preserve">, </w:t>
      </w:r>
      <w:hyperlink w:anchor="ref-cox2019evaluating">
        <w:r>
          <w:rPr>
            <w:rStyle w:val="Hyperlink"/>
          </w:rPr>
          <w:t>2019</w:t>
        </w:r>
      </w:hyperlink>
      <w:r>
        <w:t xml:space="preserve">; DFO </w:t>
      </w:r>
      <w:hyperlink w:anchor="ref-dfo2014performanc">
        <w:r>
          <w:rPr>
            <w:rStyle w:val="Hyperlink"/>
          </w:rPr>
          <w:t>2014</w:t>
        </w:r>
      </w:hyperlink>
      <w:r>
        <w:t xml:space="preserve">). The five primary objectives guiding </w:t>
      </w:r>
      <w:r w:rsidR="00F84094">
        <w:t xml:space="preserve">the </w:t>
      </w:r>
      <w:r>
        <w:t>fishery are:</w:t>
      </w:r>
    </w:p>
    <w:p w14:paraId="47732DCB" w14:textId="77777777" w:rsidR="003E4654" w:rsidRDefault="003E4654"/>
    <w:p w14:paraId="349938F1" w14:textId="1B70CEFF" w:rsidR="00647780" w:rsidRDefault="00B16E27">
      <w:pPr>
        <w:numPr>
          <w:ilvl w:val="0"/>
          <w:numId w:val="33"/>
        </w:numPr>
      </w:pPr>
      <w:proofErr w:type="gramStart"/>
      <w:r w:rsidRPr="003E4654">
        <w:rPr>
          <w:b/>
        </w:rPr>
        <w:t>P(</w:t>
      </w:r>
      <w:proofErr w:type="spellStart"/>
      <w:proofErr w:type="gramEnd"/>
      <w:r w:rsidRPr="003E4654">
        <w:rPr>
          <w:b/>
        </w:rPr>
        <w:t>fSSB</w:t>
      </w:r>
      <w:proofErr w:type="spellEnd"/>
      <w:r w:rsidRPr="003E4654">
        <w:rPr>
          <w:b/>
        </w:rPr>
        <w:t xml:space="preserve"> &gt; LRP)</w:t>
      </w:r>
      <w:r>
        <w:t>: Maintain female spawning stock biomass (</w:t>
      </w:r>
      <w:proofErr w:type="spellStart"/>
      <w:r>
        <w:t>fSSB</w:t>
      </w:r>
      <w:proofErr w:type="spellEnd"/>
      <w:r>
        <w:t>) above the limit reference point LRP = 0.4B</w:t>
      </w:r>
      <w:r w:rsidRPr="00F31E98">
        <w:rPr>
          <w:vertAlign w:val="subscript"/>
        </w:rPr>
        <w:t>MSY</w:t>
      </w:r>
      <w:r>
        <w:t>, where B</w:t>
      </w:r>
      <w:r w:rsidRPr="00F31E98">
        <w:rPr>
          <w:vertAlign w:val="subscript"/>
        </w:rPr>
        <w:t>MSY</w:t>
      </w:r>
      <w:r>
        <w:t xml:space="preserve"> is the operating model </w:t>
      </w:r>
      <w:proofErr w:type="spellStart"/>
      <w:r w:rsidR="00F84094">
        <w:t>fSSB</w:t>
      </w:r>
      <w:proofErr w:type="spellEnd"/>
      <w:r>
        <w:t xml:space="preserve"> at maximum sustainable yield (MSY), in 95% of years measured over two sablefish generations (36 years);</w:t>
      </w:r>
    </w:p>
    <w:p w14:paraId="752A4F29" w14:textId="77777777" w:rsidR="00647780" w:rsidRDefault="00B16E27">
      <w:pPr>
        <w:numPr>
          <w:ilvl w:val="0"/>
          <w:numId w:val="33"/>
        </w:numPr>
      </w:pPr>
      <w:r w:rsidRPr="003E4654">
        <w:rPr>
          <w:b/>
        </w:rPr>
        <w:t>P(decline)</w:t>
      </w:r>
      <w:r>
        <w:t>: When female spawning stock biomass is between 0.4B</w:t>
      </w:r>
      <w:r w:rsidRPr="00F31E98">
        <w:rPr>
          <w:vertAlign w:val="subscript"/>
        </w:rPr>
        <w:t>MSY</w:t>
      </w:r>
      <w:r>
        <w:t xml:space="preserve"> and 0.8B</w:t>
      </w:r>
      <w:r w:rsidRPr="00F31E98">
        <w:rPr>
          <w:vertAlign w:val="subscript"/>
        </w:rPr>
        <w:t>MSY</w:t>
      </w:r>
      <w:r>
        <w:t>, limit the probability of decline over the next 10 years from very low (5%) at the 0.4B</w:t>
      </w:r>
      <w:r w:rsidRPr="00F31E98">
        <w:rPr>
          <w:vertAlign w:val="subscript"/>
        </w:rPr>
        <w:t>MSY</w:t>
      </w:r>
      <w:r>
        <w:t xml:space="preserve"> to moderate (50%) at 0.8B</w:t>
      </w:r>
      <w:r w:rsidRPr="00F31E98">
        <w:rPr>
          <w:vertAlign w:val="subscript"/>
        </w:rPr>
        <w:t>MSY</w:t>
      </w:r>
      <w:r>
        <w:t>. At intermediate stock status levels, define the tolerance for decline by linearly interpolating between these probabilities;</w:t>
      </w:r>
    </w:p>
    <w:p w14:paraId="732BE163" w14:textId="7C2A7881" w:rsidR="00647780" w:rsidRDefault="00B16E27">
      <w:pPr>
        <w:numPr>
          <w:ilvl w:val="0"/>
          <w:numId w:val="33"/>
        </w:numPr>
      </w:pPr>
      <w:proofErr w:type="gramStart"/>
      <w:r w:rsidRPr="003E4654">
        <w:rPr>
          <w:b/>
        </w:rPr>
        <w:t>P(</w:t>
      </w:r>
      <w:proofErr w:type="spellStart"/>
      <w:proofErr w:type="gramEnd"/>
      <w:r w:rsidRPr="003E4654">
        <w:rPr>
          <w:b/>
        </w:rPr>
        <w:t>fSSB</w:t>
      </w:r>
      <w:proofErr w:type="spellEnd"/>
      <w:r w:rsidRPr="003E4654">
        <w:rPr>
          <w:b/>
        </w:rPr>
        <w:t xml:space="preserve"> &gt; B</w:t>
      </w:r>
      <w:r w:rsidRPr="003E4654">
        <w:rPr>
          <w:b/>
          <w:vertAlign w:val="subscript"/>
        </w:rPr>
        <w:t>MSY</w:t>
      </w:r>
      <w:r w:rsidRPr="003E4654">
        <w:rPr>
          <w:b/>
        </w:rPr>
        <w:t>)</w:t>
      </w:r>
      <w:r>
        <w:t>: Maintain the female spawning biomass above a target level of (a) B</w:t>
      </w:r>
      <w:r w:rsidRPr="00F31E98">
        <w:rPr>
          <w:vertAlign w:val="subscript"/>
        </w:rPr>
        <w:t>MSY</w:t>
      </w:r>
      <w:r>
        <w:t xml:space="preserve"> when inside the healthy zone, or (b) 0.8 B</w:t>
      </w:r>
      <w:r w:rsidRPr="00F31E98">
        <w:rPr>
          <w:vertAlign w:val="subscript"/>
        </w:rPr>
        <w:t>MSY</w:t>
      </w:r>
      <w:r>
        <w:t xml:space="preserve"> when rebuilding </w:t>
      </w:r>
      <w:r w:rsidR="00F31E98">
        <w:t>from the Cautious zone, in the Y</w:t>
      </w:r>
      <w:r>
        <w:t>ear 2052 with a probability of 50%;</w:t>
      </w:r>
    </w:p>
    <w:p w14:paraId="757278CA" w14:textId="77777777" w:rsidR="00647780" w:rsidRDefault="00B16E27">
      <w:pPr>
        <w:numPr>
          <w:ilvl w:val="0"/>
          <w:numId w:val="33"/>
        </w:numPr>
      </w:pPr>
      <w:r w:rsidRPr="003E4654">
        <w:rPr>
          <w:b/>
        </w:rPr>
        <w:t>P(Catch&gt;1,992)</w:t>
      </w:r>
      <w:r>
        <w:t xml:space="preserve">: Minimize probability that annual catch levels are below 1,992 </w:t>
      </w:r>
      <w:proofErr w:type="spellStart"/>
      <w:r>
        <w:t>tonnes</w:t>
      </w:r>
      <w:proofErr w:type="spellEnd"/>
      <w:r>
        <w:t xml:space="preserve"> measured over two sablefish generations.</w:t>
      </w:r>
    </w:p>
    <w:p w14:paraId="4390D7E4" w14:textId="77777777" w:rsidR="00647780" w:rsidRDefault="00B16E27">
      <w:pPr>
        <w:numPr>
          <w:ilvl w:val="0"/>
          <w:numId w:val="33"/>
        </w:numPr>
      </w:pPr>
      <w:proofErr w:type="spellStart"/>
      <w:r w:rsidRPr="00AD591A">
        <w:rPr>
          <w:b/>
        </w:rPr>
        <w:t>MaxCatch</w:t>
      </w:r>
      <w:proofErr w:type="spellEnd"/>
      <w:r>
        <w:t>: Maximize the average annual catch over 10 years subject to Objectives 1-4.</w:t>
      </w:r>
    </w:p>
    <w:p w14:paraId="4D8E7279" w14:textId="77777777" w:rsidR="00F84094" w:rsidRDefault="00F84094" w:rsidP="00FD1195">
      <w:bookmarkStart w:id="11" w:name="management-procedures"/>
    </w:p>
    <w:p w14:paraId="6A05CCFF" w14:textId="04F3551E" w:rsidR="00F84094" w:rsidRDefault="00F84094" w:rsidP="00FD1195">
      <w:r w:rsidRPr="00F84094">
        <w:t xml:space="preserve">Performance </w:t>
      </w:r>
      <w:r>
        <w:t>measures</w:t>
      </w:r>
      <w:r w:rsidRPr="00F84094">
        <w:t xml:space="preserve"> corresponding to </w:t>
      </w:r>
      <w:r w:rsidR="00181614">
        <w:t>O</w:t>
      </w:r>
      <w:r>
        <w:t>bjective</w:t>
      </w:r>
      <w:r w:rsidR="00181614">
        <w:t>s 1-4</w:t>
      </w:r>
      <w:r>
        <w:t xml:space="preserve"> </w:t>
      </w:r>
      <w:r w:rsidR="00181614">
        <w:t>(in bold) are read as "</w:t>
      </w:r>
      <w:r w:rsidR="00181614" w:rsidRPr="00181614">
        <w:rPr>
          <w:b/>
        </w:rPr>
        <w:t>Probability of (condition)</w:t>
      </w:r>
      <w:r w:rsidR="00181614">
        <w:rPr>
          <w:b/>
        </w:rPr>
        <w:t>"</w:t>
      </w:r>
      <w:r w:rsidR="00181614">
        <w:t xml:space="preserve">. Performance measures are </w:t>
      </w:r>
      <w:r w:rsidRPr="00F84094">
        <w:t xml:space="preserve">calculated for </w:t>
      </w:r>
      <w:r>
        <w:t>each</w:t>
      </w:r>
      <w:r w:rsidRPr="00F84094">
        <w:t xml:space="preserve"> simulation replicate, and the expected performance for a management procedure is summarized by the mean (or median) </w:t>
      </w:r>
      <w:r w:rsidR="00181614">
        <w:t>over</w:t>
      </w:r>
      <w:r w:rsidRPr="00F84094">
        <w:t xml:space="preserve"> </w:t>
      </w:r>
      <w:r w:rsidR="00181614">
        <w:t xml:space="preserve">the </w:t>
      </w:r>
      <w:r w:rsidR="00FD1195" w:rsidRPr="00FD1195">
        <w:t>100</w:t>
      </w:r>
      <w:r w:rsidRPr="00F84094">
        <w:t xml:space="preserve"> replicates of each simulation.</w:t>
      </w:r>
      <w:r>
        <w:t xml:space="preserve"> Full details of performance measures </w:t>
      </w:r>
      <w:r w:rsidR="00E4582D">
        <w:t xml:space="preserve">and </w:t>
      </w:r>
      <w:r>
        <w:t xml:space="preserve">calculations are </w:t>
      </w:r>
      <w:r w:rsidRPr="00F84094">
        <w:t>given in Cox et al. (2019).</w:t>
      </w:r>
    </w:p>
    <w:p w14:paraId="773E0121" w14:textId="77777777" w:rsidR="00540820" w:rsidRDefault="00540820" w:rsidP="00FD1195"/>
    <w:p w14:paraId="20BE44DA" w14:textId="06585178" w:rsidR="00540820" w:rsidRDefault="00540820" w:rsidP="00FD1195">
      <w:r>
        <w:t xml:space="preserve">As noted above, there is a price premium for larger size classes of sablefish, which means that the same tonnage of landed catch may yield widely different dockside values if the </w:t>
      </w:r>
      <w:proofErr w:type="spellStart"/>
      <w:r>
        <w:t>underyling</w:t>
      </w:r>
      <w:proofErr w:type="spellEnd"/>
      <w:r>
        <w:t xml:space="preserve"> size distributions of individual fish are substantially different. </w:t>
      </w:r>
      <w:r w:rsidR="00D81EA1">
        <w:t xml:space="preserve">This may have consequences for sub-legal regulation options that require landing small sablefish (e.g., full retention). </w:t>
      </w:r>
      <w:r w:rsidR="00246711">
        <w:t>Therefore, in addition to presenting catch performance statistics (e.g., Objective 5), we also compute</w:t>
      </w:r>
      <w:r w:rsidR="004C143B">
        <w:t>d</w:t>
      </w:r>
      <w:r w:rsidR="00246711">
        <w:t xml:space="preserve"> cumulative landed value over 10 years and </w:t>
      </w:r>
      <w:r w:rsidR="004C143B">
        <w:t xml:space="preserve">average </w:t>
      </w:r>
      <w:r w:rsidR="00246711">
        <w:t xml:space="preserve">landed value per </w:t>
      </w:r>
      <w:proofErr w:type="spellStart"/>
      <w:r w:rsidR="00246711">
        <w:t>tonne</w:t>
      </w:r>
      <w:proofErr w:type="spellEnd"/>
      <w:r w:rsidR="00246711">
        <w:t xml:space="preserve"> by fleet (because the size composition </w:t>
      </w:r>
      <w:r w:rsidR="009E40E3">
        <w:t xml:space="preserve">of the </w:t>
      </w:r>
      <w:r w:rsidR="00246711">
        <w:t>catch also differs by fleet).</w:t>
      </w:r>
    </w:p>
    <w:p w14:paraId="42ADCEAD" w14:textId="77777777" w:rsidR="00F84094" w:rsidRPr="0064157D" w:rsidRDefault="00F84094" w:rsidP="00FD1195"/>
    <w:p w14:paraId="26B71F12" w14:textId="4DDB1D74" w:rsidR="00647780" w:rsidRDefault="00B16E27">
      <w:pPr>
        <w:pStyle w:val="Heading3"/>
      </w:pPr>
      <w:r>
        <w:t>Management procedures</w:t>
      </w:r>
      <w:bookmarkEnd w:id="11"/>
    </w:p>
    <w:p w14:paraId="064B5555" w14:textId="54BD0894" w:rsidR="00C57EA6" w:rsidRDefault="00C57EA6">
      <w:r>
        <w:t>A management procedure (MP) represents a specific, repeatable algorithm for computing annual total allowable catches (TACs) in a fishery. In most cases, MPs involve monitoring data, assessment methods for processing data and estimating stock status, harvest control rules for translating assessment outputs into catch limits, and meta rules that may include constraints on TAC changes</w:t>
      </w:r>
      <w:r w:rsidR="00896709">
        <w:t>, as well as conditions (e.g., exceptional circumstances) for triggering deviations from the standard MP harvest advice.</w:t>
      </w:r>
    </w:p>
    <w:p w14:paraId="70716229" w14:textId="77777777" w:rsidR="007E483C" w:rsidRDefault="007E483C"/>
    <w:p w14:paraId="13154C43" w14:textId="278E5C02" w:rsidR="00C57EA6" w:rsidRDefault="006C4AB4">
      <w:r>
        <w:t xml:space="preserve">The MP currently used to set annual sablefish TACs was initially developed in Year 2011 and </w:t>
      </w:r>
      <w:r w:rsidR="002E3005">
        <w:t xml:space="preserve">revised in </w:t>
      </w:r>
      <w:r w:rsidR="00DD5B5E">
        <w:t xml:space="preserve">two </w:t>
      </w:r>
      <w:r w:rsidR="002E3005">
        <w:t>s</w:t>
      </w:r>
      <w:r>
        <w:t xml:space="preserve">ubsequent MSE iterations. </w:t>
      </w:r>
      <w:r w:rsidR="00637EFA">
        <w:t>Generally, t</w:t>
      </w:r>
      <w:r>
        <w:t>he MP consists of (</w:t>
      </w:r>
      <w:proofErr w:type="spellStart"/>
      <w:r>
        <w:t>i</w:t>
      </w:r>
      <w:proofErr w:type="spellEnd"/>
      <w:r>
        <w:t xml:space="preserve">) 3 biomass indices; (ii) a surplus production model with observation and process errors for estimating stock biomass from the biomass indices; (iii) a 60:40 harvest control rule (HCR) in which the maximum target </w:t>
      </w:r>
      <w:r>
        <w:lastRenderedPageBreak/>
        <w:t>harvest rate is adjusted from 5.5% when estimated biomass is above 60% of estimated B</w:t>
      </w:r>
      <w:r w:rsidRPr="006C4AB4">
        <w:rPr>
          <w:vertAlign w:val="subscript"/>
        </w:rPr>
        <w:t>MSY</w:t>
      </w:r>
      <w:r>
        <w:t>, and 0% when the estimated biomass is below 40% of B</w:t>
      </w:r>
      <w:r w:rsidRPr="006C4AB4">
        <w:rPr>
          <w:vertAlign w:val="subscript"/>
        </w:rPr>
        <w:t>MSY</w:t>
      </w:r>
      <w:r w:rsidR="007A3D4E">
        <w:t xml:space="preserve">; </w:t>
      </w:r>
      <w:r>
        <w:t>(iv)</w:t>
      </w:r>
      <w:r w:rsidR="007A3D4E">
        <w:t xml:space="preserve"> a meta rule</w:t>
      </w:r>
      <w:r>
        <w:t xml:space="preserve"> stating that TAC increases are 0 unless the HCR recommended increase is more than 200 </w:t>
      </w:r>
      <w:proofErr w:type="spellStart"/>
      <w:r>
        <w:t>tonnes</w:t>
      </w:r>
      <w:proofErr w:type="spellEnd"/>
      <w:r>
        <w:t xml:space="preserve"> (TAC decreases are always adopted)</w:t>
      </w:r>
      <w:r w:rsidR="007A3D4E">
        <w:t xml:space="preserve">; and (v) a meta rule adjusting the maximum target fishing mortality rate from </w:t>
      </w:r>
      <w:r w:rsidR="007A3D4E" w:rsidRPr="00E467DC">
        <w:rPr>
          <w:highlight w:val="yellow"/>
        </w:rPr>
        <w:t xml:space="preserve">9.5% in Year </w:t>
      </w:r>
      <w:r w:rsidR="0026273D" w:rsidRPr="00E467DC">
        <w:rPr>
          <w:highlight w:val="yellow"/>
        </w:rPr>
        <w:t>2017</w:t>
      </w:r>
      <w:r w:rsidR="003B621E">
        <w:rPr>
          <w:highlight w:val="yellow"/>
        </w:rPr>
        <w:t xml:space="preserve"> to 5.5% in Year 2021</w:t>
      </w:r>
      <w:r>
        <w:t>.</w:t>
      </w:r>
      <w:r w:rsidR="00637EFA">
        <w:t xml:space="preserve"> </w:t>
      </w:r>
      <w:r w:rsidR="00F93867">
        <w:t xml:space="preserve">The exact </w:t>
      </w:r>
      <w:r w:rsidR="0080332B">
        <w:t xml:space="preserve">current </w:t>
      </w:r>
      <w:r w:rsidR="00F93867">
        <w:t>MP specifications are given in Cox et al. (2019).</w:t>
      </w:r>
    </w:p>
    <w:p w14:paraId="6F8A86A5" w14:textId="77777777" w:rsidR="00FD15C6" w:rsidRDefault="00FD15C6"/>
    <w:p w14:paraId="3C0A4224" w14:textId="77777777" w:rsidR="00720D1D" w:rsidRDefault="00744805">
      <w:r>
        <w:t>For this Science Response, w</w:t>
      </w:r>
      <w:r w:rsidR="00B16E27">
        <w:t xml:space="preserve">e </w:t>
      </w:r>
      <w:r w:rsidR="005D11B1">
        <w:t xml:space="preserve">evaluated performance of </w:t>
      </w:r>
      <w:r>
        <w:t xml:space="preserve">the </w:t>
      </w:r>
      <w:r w:rsidR="00AA388B">
        <w:t xml:space="preserve">current MP for sablefish, </w:t>
      </w:r>
      <w:r w:rsidR="00B6794E">
        <w:t xml:space="preserve">a </w:t>
      </w:r>
      <w:proofErr w:type="spellStart"/>
      <w:r w:rsidR="00B6794E">
        <w:t>NoFishing</w:t>
      </w:r>
      <w:proofErr w:type="spellEnd"/>
      <w:r w:rsidR="00B6794E">
        <w:t xml:space="preserve"> reference case, and </w:t>
      </w:r>
      <w:r w:rsidR="00313762">
        <w:t>13 variations</w:t>
      </w:r>
      <w:r>
        <w:t xml:space="preserve"> </w:t>
      </w:r>
      <w:r w:rsidR="00313762">
        <w:t xml:space="preserve">of the current MP </w:t>
      </w:r>
      <w:r>
        <w:t xml:space="preserve">that only </w:t>
      </w:r>
      <w:r w:rsidR="00B76321">
        <w:t xml:space="preserve">change at-sea release </w:t>
      </w:r>
      <w:r>
        <w:t>regulations.</w:t>
      </w:r>
      <w:r w:rsidR="00AA388B">
        <w:t xml:space="preserve"> </w:t>
      </w:r>
      <w:r w:rsidR="001416E4">
        <w:t xml:space="preserve">The MP variants </w:t>
      </w:r>
      <w:r w:rsidR="00D8144E">
        <w:t xml:space="preserve">are constructed </w:t>
      </w:r>
      <w:r w:rsidR="006F3D8D">
        <w:t xml:space="preserve">by combining 3 features: </w:t>
      </w:r>
    </w:p>
    <w:p w14:paraId="4D322F85" w14:textId="77777777" w:rsidR="00720D1D" w:rsidRDefault="00720D1D"/>
    <w:p w14:paraId="1C0892D2" w14:textId="59E6FDDF" w:rsidR="00720D1D" w:rsidRDefault="00D8144E" w:rsidP="00720D1D">
      <w:pPr>
        <w:pStyle w:val="ListParagraph"/>
        <w:numPr>
          <w:ilvl w:val="0"/>
          <w:numId w:val="36"/>
        </w:numPr>
      </w:pPr>
      <w:r>
        <w:t>at-sea sub-legal release cap</w:t>
      </w:r>
      <w:r w:rsidR="00007A87">
        <w:t xml:space="preserve"> in which all at-sea releases below the cap may be released without penalty</w:t>
      </w:r>
      <w:r w:rsidR="00A95DD9">
        <w:t xml:space="preserve"> and amounts exceeding the cap go to overages</w:t>
      </w:r>
      <w:r w:rsidR="00720D1D">
        <w:t xml:space="preserve">. Caps are </w:t>
      </w:r>
      <w:proofErr w:type="spellStart"/>
      <w:r w:rsidR="00C9780B">
        <w:rPr>
          <w:u w:val="single"/>
        </w:rPr>
        <w:t>noCap</w:t>
      </w:r>
      <w:proofErr w:type="spellEnd"/>
      <w:r w:rsidR="00720D1D" w:rsidRPr="00417A61">
        <w:rPr>
          <w:u w:val="single"/>
        </w:rPr>
        <w:t>, 0%, 50%, 100%, and 150%</w:t>
      </w:r>
      <w:r w:rsidR="00720D1D">
        <w:t xml:space="preserve"> over the average</w:t>
      </w:r>
      <w:r w:rsidR="005A2F9F">
        <w:t xml:space="preserve"> </w:t>
      </w:r>
      <w:r w:rsidR="004F602A">
        <w:t>(</w:t>
      </w:r>
      <w:r w:rsidR="004F602A" w:rsidRPr="004F602A">
        <w:rPr>
          <w:highlight w:val="yellow"/>
        </w:rPr>
        <w:t>VALUE</w:t>
      </w:r>
      <w:r w:rsidR="004F602A">
        <w:t xml:space="preserve">) </w:t>
      </w:r>
      <w:r w:rsidR="005A2F9F">
        <w:t>at-sea releases that occurred between 2006 and 2018</w:t>
      </w:r>
      <w:r w:rsidR="00720D1D">
        <w:t>. The current MP involves no cap (unlimited at-sea releases without penalty), while a full retention</w:t>
      </w:r>
      <w:r w:rsidR="00C9780B">
        <w:t xml:space="preserve"> (</w:t>
      </w:r>
      <w:proofErr w:type="spellStart"/>
      <w:r w:rsidR="00C9780B">
        <w:t>frt</w:t>
      </w:r>
      <w:proofErr w:type="spellEnd"/>
      <w:r w:rsidR="00C9780B">
        <w:t>)</w:t>
      </w:r>
      <w:r w:rsidR="00720D1D">
        <w:t xml:space="preserve"> case</w:t>
      </w:r>
      <w:r w:rsidR="006E2C79">
        <w:t xml:space="preserve"> allows no at-sea releases (</w:t>
      </w:r>
      <w:r w:rsidR="00720D1D">
        <w:t>all fish brought on-board vessels must be landed and counted against the TAC)</w:t>
      </w:r>
      <w:r w:rsidR="00A12FF9">
        <w:t>.</w:t>
      </w:r>
      <w:r w:rsidR="006F3D8D">
        <w:t xml:space="preserve"> </w:t>
      </w:r>
    </w:p>
    <w:p w14:paraId="4E19667E" w14:textId="628A2139" w:rsidR="00720D1D" w:rsidRDefault="005D7925" w:rsidP="00720D1D">
      <w:pPr>
        <w:pStyle w:val="ListParagraph"/>
        <w:numPr>
          <w:ilvl w:val="0"/>
          <w:numId w:val="36"/>
        </w:numPr>
      </w:pPr>
      <w:r>
        <w:t xml:space="preserve">fixed </w:t>
      </w:r>
      <w:r w:rsidR="00D8144E">
        <w:t>allocation</w:t>
      </w:r>
      <w:r>
        <w:t>s</w:t>
      </w:r>
      <w:r w:rsidR="00D8144E">
        <w:t xml:space="preserve"> of </w:t>
      </w:r>
      <w:r w:rsidR="00007A87">
        <w:t xml:space="preserve">the total at-sea release cap </w:t>
      </w:r>
      <w:r w:rsidR="00D8144E">
        <w:t>to each fleet (i.e., trap, longline hook, trawl)</w:t>
      </w:r>
      <w:r w:rsidR="00CF1867">
        <w:t xml:space="preserve">. Allocations are computed based on either </w:t>
      </w:r>
      <w:r w:rsidR="00CF1867" w:rsidRPr="0007027B">
        <w:rPr>
          <w:u w:val="single"/>
        </w:rPr>
        <w:t>recent</w:t>
      </w:r>
      <w:r w:rsidR="008942D0">
        <w:rPr>
          <w:u w:val="single"/>
        </w:rPr>
        <w:t xml:space="preserve"> (</w:t>
      </w:r>
      <w:proofErr w:type="spellStart"/>
      <w:r w:rsidR="008942D0">
        <w:rPr>
          <w:u w:val="single"/>
        </w:rPr>
        <w:t>rct</w:t>
      </w:r>
      <w:proofErr w:type="spellEnd"/>
      <w:r w:rsidR="002442D6">
        <w:rPr>
          <w:u w:val="single"/>
        </w:rPr>
        <w:t xml:space="preserve"> =</w:t>
      </w:r>
      <w:r w:rsidR="008942D0" w:rsidRPr="008942D0">
        <w:rPr>
          <w:u w:val="single"/>
        </w:rPr>
        <w:t xml:space="preserve"> </w:t>
      </w:r>
      <w:r w:rsidR="00D2621D">
        <w:rPr>
          <w:u w:val="single"/>
        </w:rPr>
        <w:t xml:space="preserve">23%, 18%, </w:t>
      </w:r>
      <w:r w:rsidR="008942D0">
        <w:rPr>
          <w:u w:val="single"/>
        </w:rPr>
        <w:t>59</w:t>
      </w:r>
      <w:proofErr w:type="gramStart"/>
      <w:r w:rsidR="008942D0">
        <w:rPr>
          <w:u w:val="single"/>
        </w:rPr>
        <w:t>%)</w:t>
      </w:r>
      <w:r w:rsidR="008942D0" w:rsidRPr="008942D0">
        <w:rPr>
          <w:u w:val="single"/>
        </w:rPr>
        <w:t xml:space="preserve"> </w:t>
      </w:r>
      <w:r w:rsidR="00CF1867" w:rsidRPr="0007027B">
        <w:rPr>
          <w:u w:val="single"/>
        </w:rPr>
        <w:t xml:space="preserve"> or</w:t>
      </w:r>
      <w:proofErr w:type="gramEnd"/>
      <w:r w:rsidR="00CF1867" w:rsidRPr="0007027B">
        <w:rPr>
          <w:u w:val="single"/>
        </w:rPr>
        <w:t xml:space="preserve"> historical</w:t>
      </w:r>
      <w:r w:rsidR="00FE641D">
        <w:rPr>
          <w:u w:val="single"/>
        </w:rPr>
        <w:t xml:space="preserve"> (</w:t>
      </w:r>
      <w:proofErr w:type="spellStart"/>
      <w:r w:rsidR="00FE641D">
        <w:rPr>
          <w:u w:val="single"/>
        </w:rPr>
        <w:t>hst</w:t>
      </w:r>
      <w:proofErr w:type="spellEnd"/>
      <w:r w:rsidR="00652927">
        <w:rPr>
          <w:u w:val="single"/>
        </w:rPr>
        <w:t xml:space="preserve"> = </w:t>
      </w:r>
      <w:r w:rsidR="00652927" w:rsidRPr="00652927">
        <w:rPr>
          <w:u w:val="single"/>
        </w:rPr>
        <w:t>30%, 37%, 33%</w:t>
      </w:r>
      <w:r w:rsidR="00652927">
        <w:rPr>
          <w:u w:val="single"/>
        </w:rPr>
        <w:t xml:space="preserve"> </w:t>
      </w:r>
      <w:r w:rsidR="00FE641D">
        <w:rPr>
          <w:u w:val="single"/>
        </w:rPr>
        <w:t>)</w:t>
      </w:r>
      <w:r w:rsidR="00CF1867">
        <w:t xml:space="preserve"> average</w:t>
      </w:r>
      <w:r w:rsidR="00092225">
        <w:t xml:space="preserve"> fleet-specific averages</w:t>
      </w:r>
      <w:r w:rsidR="004F3A71">
        <w:t>.</w:t>
      </w:r>
    </w:p>
    <w:p w14:paraId="52BC57EF" w14:textId="337B04B0" w:rsidR="00D8144E" w:rsidRDefault="00D8144E" w:rsidP="00720D1D">
      <w:pPr>
        <w:pStyle w:val="ListParagraph"/>
        <w:numPr>
          <w:ilvl w:val="0"/>
          <w:numId w:val="36"/>
        </w:numPr>
      </w:pPr>
      <w:r>
        <w:t>amortization period</w:t>
      </w:r>
      <w:r w:rsidR="00A12FF9">
        <w:t xml:space="preserve"> of either </w:t>
      </w:r>
      <w:r w:rsidR="00A12FF9" w:rsidRPr="00A12FF9">
        <w:rPr>
          <w:u w:val="single"/>
        </w:rPr>
        <w:t>5</w:t>
      </w:r>
      <w:r w:rsidR="008F2EFA">
        <w:rPr>
          <w:u w:val="single"/>
        </w:rPr>
        <w:t xml:space="preserve"> (am5)</w:t>
      </w:r>
      <w:r w:rsidR="00A12FF9" w:rsidRPr="00A12FF9">
        <w:rPr>
          <w:u w:val="single"/>
        </w:rPr>
        <w:t xml:space="preserve"> or 10</w:t>
      </w:r>
      <w:r w:rsidR="008F2EFA">
        <w:rPr>
          <w:u w:val="single"/>
        </w:rPr>
        <w:t xml:space="preserve"> (am10)</w:t>
      </w:r>
      <w:r w:rsidR="00A12FF9" w:rsidRPr="00A12FF9">
        <w:rPr>
          <w:u w:val="single"/>
        </w:rPr>
        <w:t xml:space="preserve"> years</w:t>
      </w:r>
      <w:r>
        <w:t xml:space="preserve"> over which to spread at-sea release amounts that exceed the fleet-specific annual allowable totals</w:t>
      </w:r>
      <w:r w:rsidR="00447550">
        <w:t xml:space="preserve"> (</w:t>
      </w:r>
      <w:proofErr w:type="spellStart"/>
      <w:r w:rsidR="00447550">
        <w:t>i.e</w:t>
      </w:r>
      <w:proofErr w:type="spellEnd"/>
      <w:r w:rsidR="00447550">
        <w:t>, overages)</w:t>
      </w:r>
      <w:r w:rsidR="00396F71">
        <w:t>.</w:t>
      </w:r>
      <w:r w:rsidR="00A12FF9">
        <w:t xml:space="preserve"> </w:t>
      </w:r>
    </w:p>
    <w:p w14:paraId="2681E246" w14:textId="77777777" w:rsidR="00396F71" w:rsidRDefault="00396F71" w:rsidP="001416E4"/>
    <w:p w14:paraId="456334BD" w14:textId="7DFCFB29" w:rsidR="006231A0" w:rsidRDefault="006231A0" w:rsidP="001416E4">
      <w:r>
        <w:t>Our naming convention for MPs is</w:t>
      </w:r>
      <w:r w:rsidR="002F0B2F">
        <w:t xml:space="preserve"> </w:t>
      </w:r>
      <w:r>
        <w:t xml:space="preserve">a concatenation of </w:t>
      </w:r>
      <w:r w:rsidR="002F0B2F">
        <w:t>ASSESSMENT_</w:t>
      </w:r>
      <w:r>
        <w:t xml:space="preserve">CAP_ALLOCATION_AMORTIZATION settings. For example, the </w:t>
      </w:r>
      <w:r w:rsidRPr="002F401A">
        <w:rPr>
          <w:b/>
        </w:rPr>
        <w:t>SP_cap.5_hstAl_am5</w:t>
      </w:r>
      <w:r>
        <w:t xml:space="preserve"> MP invo</w:t>
      </w:r>
      <w:r w:rsidR="008F568B">
        <w:t>lv</w:t>
      </w:r>
      <w:r>
        <w:t>es a surplus production model (</w:t>
      </w:r>
      <w:r w:rsidRPr="002F401A">
        <w:rPr>
          <w:b/>
        </w:rPr>
        <w:t>SP</w:t>
      </w:r>
      <w:r>
        <w:t>), a total at-sea release cap that is 50% of the historical average (</w:t>
      </w:r>
      <w:r w:rsidRPr="002F401A">
        <w:rPr>
          <w:b/>
        </w:rPr>
        <w:t>cap.5</w:t>
      </w:r>
      <w:r>
        <w:t xml:space="preserve">), </w:t>
      </w:r>
      <w:r w:rsidR="00F63C5D">
        <w:t xml:space="preserve">a </w:t>
      </w:r>
      <w:r>
        <w:t>cap allocation among fleets that is computed from the historical, fleet-specific averages (</w:t>
      </w:r>
      <w:proofErr w:type="spellStart"/>
      <w:r w:rsidRPr="002F401A">
        <w:rPr>
          <w:b/>
        </w:rPr>
        <w:t>hstAl</w:t>
      </w:r>
      <w:proofErr w:type="spellEnd"/>
      <w:r>
        <w:t>), and a 5-year amortization period for at-sea release overages (</w:t>
      </w:r>
      <w:r w:rsidRPr="002F401A">
        <w:rPr>
          <w:b/>
        </w:rPr>
        <w:t>am5</w:t>
      </w:r>
      <w:r>
        <w:t>).</w:t>
      </w:r>
      <w:r w:rsidR="00085D38">
        <w:t xml:space="preserve"> </w:t>
      </w:r>
      <w:r>
        <w:t>The two special cases are the current MP (</w:t>
      </w:r>
      <w:r w:rsidR="000B2E41">
        <w:t>SP_noCap_rctAl_</w:t>
      </w:r>
      <w:r w:rsidR="00085D38">
        <w:t>am5</w:t>
      </w:r>
      <w:r>
        <w:t>), which has no cap, and full retention (</w:t>
      </w:r>
      <w:r w:rsidR="00085D38">
        <w:t>SP_</w:t>
      </w:r>
      <w:r>
        <w:t>frt</w:t>
      </w:r>
      <w:r w:rsidR="00085D38">
        <w:t>_rctAl_am5</w:t>
      </w:r>
      <w:r>
        <w:t xml:space="preserve">) – </w:t>
      </w:r>
      <w:r w:rsidR="00085D38">
        <w:t xml:space="preserve">subsequent </w:t>
      </w:r>
      <w:r>
        <w:t xml:space="preserve">settings listed in these names </w:t>
      </w:r>
      <w:r w:rsidR="000B2E41">
        <w:t xml:space="preserve">do not apply and </w:t>
      </w:r>
      <w:r>
        <w:t xml:space="preserve">can be ignored. </w:t>
      </w:r>
    </w:p>
    <w:p w14:paraId="195C548C" w14:textId="77777777" w:rsidR="00711C15" w:rsidRDefault="00711C15" w:rsidP="001416E4"/>
    <w:p w14:paraId="0624388F" w14:textId="724091E2" w:rsidR="00711C15" w:rsidRDefault="00711C15" w:rsidP="001416E4">
      <w:r>
        <w:t>Example at-sea release regulation</w:t>
      </w:r>
      <w:r w:rsidR="00135E5D">
        <w:t xml:space="preserve"> for </w:t>
      </w:r>
      <w:r w:rsidR="00135E5D" w:rsidRPr="00267ADF">
        <w:rPr>
          <w:b/>
        </w:rPr>
        <w:t>SP_cap.5_hstAl_am5</w:t>
      </w:r>
      <w:r w:rsidR="00B301BE">
        <w:t xml:space="preserve"> </w:t>
      </w:r>
    </w:p>
    <w:p w14:paraId="6C5C5467" w14:textId="51DD4FBA" w:rsidR="004F602A" w:rsidRDefault="00B82568" w:rsidP="001416E4">
      <w:r>
        <w:t>In t</w:t>
      </w:r>
      <w:r w:rsidR="00822552">
        <w:t>he computations below</w:t>
      </w:r>
      <w:r>
        <w:t xml:space="preserve">, </w:t>
      </w:r>
      <w:r w:rsidR="00822552">
        <w:t>the following notation</w:t>
      </w:r>
      <w:r>
        <w:t xml:space="preserve"> </w:t>
      </w:r>
      <w:proofErr w:type="gramStart"/>
      <w:r>
        <w:t>applies:</w:t>
      </w:r>
      <w:proofErr w:type="gramEnd"/>
      <w:r>
        <w:t xml:space="preserve"> t is </w:t>
      </w:r>
      <w:r w:rsidR="00822552">
        <w:t xml:space="preserve">Year, </w:t>
      </w:r>
      <w:r>
        <w:t xml:space="preserve">g is </w:t>
      </w:r>
      <w:r w:rsidR="00822552">
        <w:t xml:space="preserve">fleet, and </w:t>
      </w:r>
      <w:r>
        <w:t xml:space="preserve">p(g) is </w:t>
      </w:r>
      <w:r w:rsidR="00822552">
        <w:t>a</w:t>
      </w:r>
      <w:r>
        <w:t>llocation proportion for fleet g</w:t>
      </w:r>
      <w:r w:rsidR="001B5F4E">
        <w:t xml:space="preserve">, and </w:t>
      </w:r>
      <w:proofErr w:type="spellStart"/>
      <w:r w:rsidR="001B5F4E">
        <w:t>avgR</w:t>
      </w:r>
      <w:proofErr w:type="spellEnd"/>
      <w:r w:rsidR="001B5F4E">
        <w:t xml:space="preserve"> is the average </w:t>
      </w:r>
      <w:r w:rsidR="008366A7">
        <w:t xml:space="preserve">total (over all fleets) </w:t>
      </w:r>
      <w:r w:rsidR="001B5F4E">
        <w:t>at-sea releases between 2006 and 2018</w:t>
      </w:r>
      <w:r w:rsidR="00822552">
        <w:t>.</w:t>
      </w:r>
    </w:p>
    <w:p w14:paraId="6E622F60" w14:textId="36393D2A" w:rsidR="002E2BA0" w:rsidRDefault="002E2BA0" w:rsidP="001416E4"/>
    <w:p w14:paraId="16D6D0A3" w14:textId="0778A385" w:rsidR="00B82568" w:rsidRDefault="002E2BA0" w:rsidP="00B82568">
      <w:pPr>
        <w:pStyle w:val="ListParagraph"/>
        <w:numPr>
          <w:ilvl w:val="1"/>
          <w:numId w:val="33"/>
        </w:numPr>
        <w:spacing w:before="120" w:after="240" w:line="360" w:lineRule="auto"/>
        <w:ind w:left="1202" w:hanging="482"/>
      </w:pPr>
      <w:r>
        <w:t xml:space="preserve">Calculate </w:t>
      </w:r>
      <w:r w:rsidR="00806346">
        <w:t xml:space="preserve">50% at-sea release </w:t>
      </w:r>
      <w:r>
        <w:t>CAP for year and fleet</w:t>
      </w:r>
      <w:r w:rsidR="004F602A">
        <w:t xml:space="preserve">: </w:t>
      </w:r>
      <w:r w:rsidR="00914545">
        <w:t xml:space="preserve">   </w:t>
      </w:r>
      <w:r w:rsidR="004F602A">
        <w:t>CAP(</w:t>
      </w:r>
      <w:proofErr w:type="spellStart"/>
      <w:proofErr w:type="gramStart"/>
      <w:r w:rsidR="004F602A">
        <w:t>t,g</w:t>
      </w:r>
      <w:proofErr w:type="spellEnd"/>
      <w:proofErr w:type="gramEnd"/>
      <w:r w:rsidR="00914545">
        <w:t>) = 0.5 x </w:t>
      </w:r>
      <w:proofErr w:type="spellStart"/>
      <w:r w:rsidR="00914545">
        <w:t>avgR</w:t>
      </w:r>
      <w:proofErr w:type="spellEnd"/>
      <w:r w:rsidR="00914545">
        <w:t> x </w:t>
      </w:r>
      <w:r w:rsidR="004F602A">
        <w:t>p(g)</w:t>
      </w:r>
    </w:p>
    <w:p w14:paraId="44BB8035" w14:textId="7941F493" w:rsidR="004F602A" w:rsidRDefault="002E2BA0" w:rsidP="00B82568">
      <w:pPr>
        <w:pStyle w:val="ListParagraph"/>
        <w:numPr>
          <w:ilvl w:val="1"/>
          <w:numId w:val="33"/>
        </w:numPr>
        <w:spacing w:before="120" w:after="120" w:line="360" w:lineRule="auto"/>
        <w:ind w:left="1202" w:hanging="482"/>
      </w:pPr>
      <w:r>
        <w:t>Run simulation for y</w:t>
      </w:r>
      <w:r w:rsidR="004F602A">
        <w:t>ear t</w:t>
      </w:r>
      <w:r w:rsidR="005022C5">
        <w:t xml:space="preserve"> to get actual at-sea releases</w:t>
      </w:r>
      <w:r w:rsidR="002C482D">
        <w:t>:</w:t>
      </w:r>
      <w:r w:rsidR="005022C5">
        <w:t xml:space="preserve"> R(</w:t>
      </w:r>
      <w:proofErr w:type="spellStart"/>
      <w:proofErr w:type="gramStart"/>
      <w:r w:rsidR="005022C5">
        <w:t>t,g</w:t>
      </w:r>
      <w:proofErr w:type="spellEnd"/>
      <w:proofErr w:type="gramEnd"/>
      <w:r w:rsidR="005022C5">
        <w:t>)</w:t>
      </w:r>
    </w:p>
    <w:p w14:paraId="6DCDBA00" w14:textId="3BBD2467" w:rsidR="004F602A" w:rsidRDefault="002C482D" w:rsidP="00B82568">
      <w:pPr>
        <w:pStyle w:val="ListParagraph"/>
        <w:numPr>
          <w:ilvl w:val="1"/>
          <w:numId w:val="33"/>
        </w:numPr>
        <w:spacing w:before="120" w:after="120" w:line="360" w:lineRule="auto"/>
        <w:ind w:left="1202" w:hanging="482"/>
      </w:pPr>
      <w:r>
        <w:t>Overage</w:t>
      </w:r>
      <w:r w:rsidR="002E2BA0">
        <w:t xml:space="preserve"> </w:t>
      </w:r>
      <w:r w:rsidR="005021A2">
        <w:t>o(</w:t>
      </w:r>
      <w:proofErr w:type="spellStart"/>
      <w:proofErr w:type="gramStart"/>
      <w:r w:rsidR="005021A2">
        <w:t>t,g</w:t>
      </w:r>
      <w:proofErr w:type="spellEnd"/>
      <w:proofErr w:type="gramEnd"/>
      <w:r w:rsidR="005021A2">
        <w:t xml:space="preserve">) </w:t>
      </w:r>
      <w:r w:rsidR="00C92891">
        <w:t xml:space="preserve">for the year </w:t>
      </w:r>
      <w:r w:rsidR="005021A2">
        <w:t xml:space="preserve">is </w:t>
      </w:r>
      <w:r w:rsidR="007C7B57">
        <w:t xml:space="preserve">the </w:t>
      </w:r>
      <w:r w:rsidR="005021A2">
        <w:t>difference between actual releases</w:t>
      </w:r>
      <w:r w:rsidR="008242B7">
        <w:t xml:space="preserve"> R(</w:t>
      </w:r>
      <w:proofErr w:type="spellStart"/>
      <w:r w:rsidR="008242B7">
        <w:t>t,g</w:t>
      </w:r>
      <w:proofErr w:type="spellEnd"/>
      <w:r w:rsidR="008242B7">
        <w:t>) and the CAP(</w:t>
      </w:r>
      <w:proofErr w:type="spellStart"/>
      <w:r w:rsidR="008242B7">
        <w:t>t,g</w:t>
      </w:r>
      <w:proofErr w:type="spellEnd"/>
      <w:r w:rsidR="008242B7">
        <w:t>)</w:t>
      </w:r>
      <w:r w:rsidR="00EA03E6">
        <w:t>:</w:t>
      </w:r>
      <w:r w:rsidR="00C92891">
        <w:t xml:space="preserve">  </w:t>
      </w:r>
      <w:r w:rsidR="007F7AB3">
        <w:t>o</w:t>
      </w:r>
      <w:r w:rsidR="00EA03E6">
        <w:t>(</w:t>
      </w:r>
      <w:proofErr w:type="spellStart"/>
      <w:r w:rsidR="00EA03E6">
        <w:t>t,g</w:t>
      </w:r>
      <w:proofErr w:type="spellEnd"/>
      <w:r w:rsidR="00EA03E6">
        <w:t>)</w:t>
      </w:r>
      <w:r>
        <w:t> </w:t>
      </w:r>
      <w:r w:rsidR="00EA03E6">
        <w:t>=</w:t>
      </w:r>
      <w:r>
        <w:t> </w:t>
      </w:r>
      <w:r w:rsidR="00EA03E6">
        <w:t>R(</w:t>
      </w:r>
      <w:proofErr w:type="spellStart"/>
      <w:r w:rsidR="00EA03E6">
        <w:t>t,g</w:t>
      </w:r>
      <w:proofErr w:type="spellEnd"/>
      <w:r w:rsidR="00EA03E6">
        <w:t>)</w:t>
      </w:r>
      <w:r>
        <w:t> - </w:t>
      </w:r>
      <w:r w:rsidR="004F602A">
        <w:t>CAP(</w:t>
      </w:r>
      <w:proofErr w:type="spellStart"/>
      <w:r w:rsidR="004F602A">
        <w:t>t,g</w:t>
      </w:r>
      <w:proofErr w:type="spellEnd"/>
      <w:r w:rsidR="004F602A">
        <w:t>)</w:t>
      </w:r>
    </w:p>
    <w:p w14:paraId="0FDD2FF9" w14:textId="3769166F" w:rsidR="004F602A" w:rsidRDefault="00535D7D" w:rsidP="00B82568">
      <w:pPr>
        <w:pStyle w:val="ListParagraph"/>
        <w:numPr>
          <w:ilvl w:val="1"/>
          <w:numId w:val="33"/>
        </w:numPr>
        <w:spacing w:before="120" w:after="120" w:line="360" w:lineRule="auto"/>
        <w:ind w:left="1202" w:hanging="482"/>
      </w:pPr>
      <w:r>
        <w:t>Amortization period is 5 years, so a</w:t>
      </w:r>
      <w:r w:rsidR="00FD7276">
        <w:t>dd 1/5</w:t>
      </w:r>
      <w:r w:rsidR="00FD7276" w:rsidRPr="00FD7276">
        <w:rPr>
          <w:vertAlign w:val="superscript"/>
        </w:rPr>
        <w:t>th</w:t>
      </w:r>
      <w:r w:rsidR="00FD7276">
        <w:t xml:space="preserve"> </w:t>
      </w:r>
      <w:r w:rsidR="00E67D3A">
        <w:t xml:space="preserve">of this year's overage </w:t>
      </w:r>
      <w:r w:rsidR="00EA03E6">
        <w:t xml:space="preserve">to </w:t>
      </w:r>
      <w:r w:rsidR="002C482D">
        <w:t xml:space="preserve">accumulated </w:t>
      </w:r>
      <w:r w:rsidR="00EA03E6">
        <w:t>overage account</w:t>
      </w:r>
      <w:r w:rsidR="00E67D3A">
        <w:t xml:space="preserve"> O(</w:t>
      </w:r>
      <w:proofErr w:type="spellStart"/>
      <w:r w:rsidR="00E67D3A">
        <w:t>t,g</w:t>
      </w:r>
      <w:proofErr w:type="spellEnd"/>
      <w:r w:rsidR="00E67D3A">
        <w:t>)</w:t>
      </w:r>
      <w:r w:rsidR="00FD7276">
        <w:t xml:space="preserve"> in each of the next 5 years</w:t>
      </w:r>
      <w:r w:rsidR="004F602A">
        <w:t>:</w:t>
      </w:r>
      <w:r w:rsidR="00EA03E6">
        <w:t xml:space="preserve"> </w:t>
      </w:r>
      <w:r w:rsidR="00FC3665">
        <w:t>O[(t+1):(t+5),g]</w:t>
      </w:r>
      <w:r w:rsidR="000719D2">
        <w:t> </w:t>
      </w:r>
      <w:r w:rsidR="00EA03E6">
        <w:t>=</w:t>
      </w:r>
      <w:r w:rsidR="000719D2">
        <w:t> </w:t>
      </w:r>
      <w:r w:rsidR="00FC3665">
        <w:t>O</w:t>
      </w:r>
      <w:r w:rsidR="007E7FA5">
        <w:t>[</w:t>
      </w:r>
      <w:r w:rsidR="00267ADF">
        <w:t>(t+1</w:t>
      </w:r>
      <w:r w:rsidR="007E7FA5">
        <w:t>)</w:t>
      </w:r>
      <w:r w:rsidR="00267ADF">
        <w:t>:</w:t>
      </w:r>
      <w:r w:rsidR="007E7FA5">
        <w:t>(</w:t>
      </w:r>
      <w:r w:rsidR="00267ADF">
        <w:t>t+5</w:t>
      </w:r>
      <w:r w:rsidR="007E7FA5">
        <w:t>),g]</w:t>
      </w:r>
      <w:r w:rsidR="000719D2">
        <w:t> + </w:t>
      </w:r>
      <w:r w:rsidR="00EA03E6">
        <w:t>o(</w:t>
      </w:r>
      <w:proofErr w:type="spellStart"/>
      <w:r w:rsidR="00EA03E6">
        <w:t>t,g</w:t>
      </w:r>
      <w:proofErr w:type="spellEnd"/>
      <w:r w:rsidR="00EA03E6">
        <w:t>)/5</w:t>
      </w:r>
      <w:r w:rsidR="004F602A">
        <w:t xml:space="preserve"> </w:t>
      </w:r>
    </w:p>
    <w:p w14:paraId="1A60DAF6" w14:textId="5DA26002" w:rsidR="00267ADF" w:rsidRDefault="00A957D2" w:rsidP="00B82568">
      <w:pPr>
        <w:pStyle w:val="ListParagraph"/>
        <w:numPr>
          <w:ilvl w:val="1"/>
          <w:numId w:val="33"/>
        </w:numPr>
        <w:spacing w:before="120" w:after="120" w:line="360" w:lineRule="auto"/>
        <w:ind w:left="1202" w:hanging="482"/>
      </w:pPr>
      <w:r>
        <w:lastRenderedPageBreak/>
        <w:t>Get a</w:t>
      </w:r>
      <w:r w:rsidR="00267ADF">
        <w:t>djust</w:t>
      </w:r>
      <w:r>
        <w:t>ed</w:t>
      </w:r>
      <w:r w:rsidR="00267ADF">
        <w:t xml:space="preserve"> legal-sized sablefish TAC </w:t>
      </w:r>
      <w:r w:rsidR="00914545">
        <w:t xml:space="preserve">for </w:t>
      </w:r>
      <w:r w:rsidR="00267ADF">
        <w:t>next year by subtracting overage account</w:t>
      </w:r>
      <w:r w:rsidR="0004168F">
        <w:t xml:space="preserve"> for that year</w:t>
      </w:r>
      <w:r w:rsidR="006F783C">
        <w:t xml:space="preserve"> from initial TAC'</w:t>
      </w:r>
      <w:r w:rsidR="0013591C">
        <w:t xml:space="preserve">: </w:t>
      </w:r>
      <w:r w:rsidR="005F2A00">
        <w:t xml:space="preserve">                                        TAC(</w:t>
      </w:r>
      <w:proofErr w:type="spellStart"/>
      <w:r w:rsidR="005F2A00">
        <w:t>t,g</w:t>
      </w:r>
      <w:proofErr w:type="spellEnd"/>
      <w:r w:rsidR="005F2A00">
        <w:t>) = </w:t>
      </w:r>
      <w:r w:rsidR="0013591C">
        <w:t>TAC</w:t>
      </w:r>
      <w:r w:rsidR="00B16E38">
        <w:t>'</w:t>
      </w:r>
      <w:r w:rsidR="005F2A00">
        <w:t>(</w:t>
      </w:r>
      <w:proofErr w:type="spellStart"/>
      <w:r w:rsidR="005F2A00">
        <w:t>t,g</w:t>
      </w:r>
      <w:proofErr w:type="spellEnd"/>
      <w:r w:rsidR="005F2A00">
        <w:t>) - </w:t>
      </w:r>
      <w:r w:rsidR="0013591C">
        <w:t>O(</w:t>
      </w:r>
      <w:proofErr w:type="spellStart"/>
      <w:r w:rsidR="0013591C">
        <w:t>t,g</w:t>
      </w:r>
      <w:proofErr w:type="spellEnd"/>
      <w:r w:rsidR="0013591C">
        <w:t>)</w:t>
      </w:r>
      <w:r w:rsidR="00923CD8">
        <w:t>, where TAC' is the initial TAC determined by the MP prior to at-sea release regulations.</w:t>
      </w:r>
    </w:p>
    <w:p w14:paraId="7FE6C692" w14:textId="77777777" w:rsidR="007C45D0" w:rsidRDefault="007C45D0" w:rsidP="007C45D0"/>
    <w:p w14:paraId="565A300E" w14:textId="4500C5AC" w:rsidR="007C45D0" w:rsidRDefault="007C45D0" w:rsidP="007C45D0">
      <w:r>
        <w:t>Note that the overage account can never be less than zero, so that TACs cannot be increased above the initial TAC set by the</w:t>
      </w:r>
      <w:r w:rsidR="006C21F1">
        <w:t xml:space="preserve"> first stage</w:t>
      </w:r>
      <w:r>
        <w:t xml:space="preserve"> MP.</w:t>
      </w:r>
    </w:p>
    <w:p w14:paraId="30426714" w14:textId="77777777" w:rsidR="001416E4" w:rsidRDefault="001416E4" w:rsidP="001416E4"/>
    <w:p w14:paraId="715A3A01" w14:textId="77777777" w:rsidR="00EF5A59" w:rsidRDefault="00EF5A59" w:rsidP="00EF5A59">
      <w:pPr>
        <w:pStyle w:val="Heading4"/>
      </w:pPr>
      <w:r>
        <w:t>Management procedure tuning</w:t>
      </w:r>
    </w:p>
    <w:p w14:paraId="407F348C" w14:textId="08BF9747" w:rsidR="00D44A22" w:rsidRDefault="00D44A22" w:rsidP="005A2F9F">
      <w:r>
        <w:t>There are five primary dimensions of MP performance against objectives. The first three represent biomass conservation performance against the LRP, short-term probability of decline, and achieving a long-term target near B</w:t>
      </w:r>
      <w:r w:rsidRPr="00D44A22">
        <w:rPr>
          <w:vertAlign w:val="subscript"/>
        </w:rPr>
        <w:t>MSY</w:t>
      </w:r>
      <w:r>
        <w:t xml:space="preserve">, while the fourth and fifth dimensions relate to maintaining catch levels above an industry-preferred floor and short-term average catch. It is rare that two MPs would have comparable performance across four of these objectives while only differing on one. If this were the case, then MP decisions would be straightforward – choose the MP with better performance on the fifth criterion. Unfortunately, MPs typically differ on all 5 dimensions simultaneously, which makes it difficult to compare performance without </w:t>
      </w:r>
      <w:r w:rsidR="00C4760B">
        <w:t>establishing some equivalency between conservation probabilities</w:t>
      </w:r>
      <w:r w:rsidR="008E7876">
        <w:t xml:space="preserve"> (performance dimensions 1-3)</w:t>
      </w:r>
      <w:r w:rsidR="00C4760B">
        <w:t xml:space="preserve"> and </w:t>
      </w:r>
      <w:r w:rsidR="006B7461">
        <w:t xml:space="preserve">short-term </w:t>
      </w:r>
      <w:r w:rsidR="00CE6BBF">
        <w:t xml:space="preserve">average </w:t>
      </w:r>
      <w:r w:rsidR="00C4760B">
        <w:t>catch</w:t>
      </w:r>
      <w:r w:rsidR="008E7876">
        <w:t xml:space="preserve"> (performance dime</w:t>
      </w:r>
      <w:r w:rsidR="00CE6BBF">
        <w:t xml:space="preserve">nsions </w:t>
      </w:r>
      <w:r w:rsidR="008E7876">
        <w:t>5)</w:t>
      </w:r>
      <w:r w:rsidR="00C4760B">
        <w:t xml:space="preserve">. </w:t>
      </w:r>
    </w:p>
    <w:p w14:paraId="66A4945C" w14:textId="77777777" w:rsidR="006F0A39" w:rsidRDefault="006F0A39" w:rsidP="005A2F9F"/>
    <w:p w14:paraId="6F21481A" w14:textId="5BEB4A48" w:rsidR="006F0A39" w:rsidRDefault="006F0A39" w:rsidP="001F3357">
      <w:r>
        <w:t>Management procedure tuning provides a means of establishing equivalent MP performance against objectives</w:t>
      </w:r>
      <w:r w:rsidR="00215B09">
        <w:t xml:space="preserve"> for which the values and probabilities are </w:t>
      </w:r>
      <w:r w:rsidR="001F3357">
        <w:t>well-established</w:t>
      </w:r>
      <w:r>
        <w:t xml:space="preserve">.  For example, </w:t>
      </w:r>
      <w:r w:rsidR="00CA4AF0">
        <w:t xml:space="preserve">maintaining the sablefish stock above </w:t>
      </w:r>
      <w:r>
        <w:t xml:space="preserve">the LRP </w:t>
      </w:r>
      <w:r w:rsidR="00CA4AF0">
        <w:t>(0.4B</w:t>
      </w:r>
      <w:r w:rsidR="00CA4AF0" w:rsidRPr="00CA4AF0">
        <w:rPr>
          <w:vertAlign w:val="subscript"/>
        </w:rPr>
        <w:t>MSY</w:t>
      </w:r>
      <w:r w:rsidR="00CA4AF0">
        <w:t xml:space="preserve">) with high probability </w:t>
      </w:r>
      <w:r w:rsidR="00215B09">
        <w:t xml:space="preserve">has not been openly debated since it </w:t>
      </w:r>
      <w:r>
        <w:t xml:space="preserve">is </w:t>
      </w:r>
      <w:r w:rsidR="00215B09">
        <w:t xml:space="preserve">an overarching policy directive in </w:t>
      </w:r>
      <w:r>
        <w:t xml:space="preserve">the sablefish fishery context (at least not </w:t>
      </w:r>
      <w:r w:rsidR="00215B09">
        <w:t xml:space="preserve">debated </w:t>
      </w:r>
      <w:r>
        <w:t>over the 10+ year history of the sablefish MSE)</w:t>
      </w:r>
      <w:r w:rsidR="00CA4AF0">
        <w:t xml:space="preserve">. Similarly, maintaining a low probability of short-term decline has also </w:t>
      </w:r>
      <w:r w:rsidR="00215B09">
        <w:t>not</w:t>
      </w:r>
      <w:r w:rsidR="00CA4AF0">
        <w:t xml:space="preserve"> been debated, probably because </w:t>
      </w:r>
      <w:r w:rsidR="00215B09">
        <w:t xml:space="preserve">avoiding further decline </w:t>
      </w:r>
      <w:r w:rsidR="00CA4AF0">
        <w:t>has been the key overriding objective of the sablefish fishing industry since the inception of the MSE process.</w:t>
      </w:r>
      <w:r w:rsidR="00215B09">
        <w:t xml:space="preserve"> Objective 3 – spawning biomass in the healthy zone within 2 generations – has been debated over the years</w:t>
      </w:r>
      <w:r w:rsidR="001F3357">
        <w:t xml:space="preserve"> for practical reasons</w:t>
      </w:r>
      <w:r w:rsidR="00215B09">
        <w:t xml:space="preserve">. Specifically, there is concern that achieving Objective 3 would require severe </w:t>
      </w:r>
      <w:r w:rsidR="001F3357">
        <w:t xml:space="preserve">short-term catch restrictions for highly uncertain long-term benefits. Over the past year, the sablefish industry and managers agreed to revise Objective 3 to achieve biomass in the healthy zone by a specific end-year (2052) with at least 50% probability, i.e., median </w:t>
      </w:r>
      <w:proofErr w:type="spellStart"/>
      <w:r w:rsidR="001F3357">
        <w:t>fSSB</w:t>
      </w:r>
      <w:proofErr w:type="spellEnd"/>
      <w:r w:rsidR="001F3357">
        <w:t xml:space="preserve"> at, or above, 0.8B</w:t>
      </w:r>
      <w:r w:rsidR="001F3357" w:rsidRPr="001F3357">
        <w:rPr>
          <w:vertAlign w:val="subscript"/>
        </w:rPr>
        <w:t>MSY</w:t>
      </w:r>
      <w:r w:rsidR="001F3357">
        <w:t xml:space="preserve">. As we demonstrate below, this objective is now feasible given sablefish dynamics and also achievable for a range of realistic MPs. However, this raises a new question: how much is it worth (i.e., in catch) to improve Objective 3 performance from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≥.8</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 = 0.5</m:t>
        </m:r>
      </m:oMath>
      <w:r w:rsidR="001F3357">
        <w:t xml:space="preserve">  to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≥.8</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 = 0.55</m:t>
        </m:r>
      </m:oMath>
      <w:r w:rsidR="001F3357">
        <w:t xml:space="preserve">? </w:t>
      </w:r>
      <w:r w:rsidR="00B74EEE">
        <w:t xml:space="preserve">The probability difference of only 5 percentage points could mean a difference of several hundred </w:t>
      </w:r>
      <w:proofErr w:type="spellStart"/>
      <w:r w:rsidR="00B74EEE">
        <w:t>tonnes</w:t>
      </w:r>
      <w:proofErr w:type="spellEnd"/>
      <w:r w:rsidR="00B74EEE">
        <w:t xml:space="preserve"> in annual average catch, which would cumulatively </w:t>
      </w:r>
      <w:proofErr w:type="gramStart"/>
      <w:r w:rsidR="00B74EEE">
        <w:t>added</w:t>
      </w:r>
      <w:proofErr w:type="gramEnd"/>
      <w:r w:rsidR="00B74EEE">
        <w:t xml:space="preserve"> up to tens of millions </w:t>
      </w:r>
      <w:r w:rsidR="006A1A64">
        <w:t xml:space="preserve">of dollars </w:t>
      </w:r>
      <w:r w:rsidR="00B74EEE">
        <w:t xml:space="preserve">in landed value. </w:t>
      </w:r>
      <w:r w:rsidR="00D50ED4">
        <w:t xml:space="preserve">MPs that are better at Objective 3 do so at the expense of Objectives 4 and 5. </w:t>
      </w:r>
    </w:p>
    <w:p w14:paraId="6C8D8731" w14:textId="77777777" w:rsidR="00D50ED4" w:rsidRDefault="00D50ED4" w:rsidP="001F3357"/>
    <w:p w14:paraId="0C88573E" w14:textId="2B6638B3" w:rsidR="00D50ED4" w:rsidRDefault="00D50ED4" w:rsidP="001F3357">
      <w:r>
        <w:t xml:space="preserve">We aimed to simplify interpretation of MP performance by tuning all MPs to a standard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≥.8</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 = 0.5</m:t>
        </m:r>
      </m:oMath>
      <w:r>
        <w:t xml:space="preserve"> , which ensures that all MPs under consideration meet all the stated conservation objectives and only differ in their catch performance. This simplification is valuable in the current context, because the at-sea regulations we evaluated have catch and fishing opportunity implications </w:t>
      </w:r>
      <w:r w:rsidR="00252048">
        <w:t>across fishing sectors</w:t>
      </w:r>
      <w:r>
        <w:t>.</w:t>
      </w:r>
    </w:p>
    <w:p w14:paraId="53B7CD83" w14:textId="77777777" w:rsidR="00D44A22" w:rsidRDefault="00D44A22" w:rsidP="005A2F9F"/>
    <w:p w14:paraId="2E766861" w14:textId="7A4F9A58" w:rsidR="00C26093" w:rsidRDefault="001034EA" w:rsidP="00A838D9">
      <w:pPr>
        <w:pStyle w:val="BodyText"/>
      </w:pPr>
      <w:r>
        <w:lastRenderedPageBreak/>
        <w:t>Tuning was achieved by iteratively adjusting</w:t>
      </w:r>
      <w:r w:rsidR="00EF5A59">
        <w:t xml:space="preserve"> the 2022 phased-in maximum </w:t>
      </w:r>
      <w:r w:rsidR="00875B74">
        <w:t xml:space="preserve">target </w:t>
      </w:r>
      <w:r w:rsidR="00EF5A59">
        <w:t xml:space="preserve">fishing mortality rate </w:t>
      </w:r>
      <m:oMath>
        <m:sSub>
          <m:sSubPr>
            <m:ctrlPr>
              <w:rPr>
                <w:rFonts w:ascii="Cambria Math" w:hAnsi="Cambria Math"/>
              </w:rPr>
            </m:ctrlPr>
          </m:sSubPr>
          <m:e>
            <m:r>
              <w:rPr>
                <w:rFonts w:ascii="Cambria Math" w:hAnsi="Cambria Math"/>
              </w:rPr>
              <m:t>F</m:t>
            </m:r>
          </m:e>
          <m:sub>
            <m:r>
              <w:rPr>
                <w:rFonts w:ascii="Cambria Math" w:hAnsi="Cambria Math"/>
              </w:rPr>
              <m:t>2022</m:t>
            </m:r>
          </m:sub>
        </m:sSub>
      </m:oMath>
      <w:r w:rsidR="00EF5A59">
        <w:t xml:space="preserve"> </w:t>
      </w:r>
      <w:r w:rsidR="00AE7EF6">
        <w:t xml:space="preserve">until each MP met </w:t>
      </w:r>
      <w:r w:rsidR="00E02F48">
        <w:t xml:space="preserve">the lower limit of </w:t>
      </w:r>
      <w:r w:rsidR="00AE7EF6">
        <w:t>O</w:t>
      </w:r>
      <w:r w:rsidR="00EF5A59">
        <w:t>bjective 3</w:t>
      </w:r>
      <w:r w:rsidR="00E02F48">
        <w:t>, i.e.,</w:t>
      </w:r>
      <w:r w:rsidR="00EF5A59">
        <w:t xml:space="preserve">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=.8</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 = 0.5</m:t>
        </m:r>
      </m:oMath>
      <w:r w:rsidR="00EF5A59">
        <w:t xml:space="preserve">. We tuned the surplus production model management procedures separately to the reference OM (hiRec2016) and robustness OM (simRec2016) scenarios, leading to different </w:t>
      </w:r>
      <m:oMath>
        <m:sSub>
          <m:sSubPr>
            <m:ctrlPr>
              <w:rPr>
                <w:rFonts w:ascii="Cambria Math" w:hAnsi="Cambria Math"/>
              </w:rPr>
            </m:ctrlPr>
          </m:sSubPr>
          <m:e>
            <m:r>
              <w:rPr>
                <w:rFonts w:ascii="Cambria Math" w:hAnsi="Cambria Math"/>
              </w:rPr>
              <m:t>F</m:t>
            </m:r>
          </m:e>
          <m:sub>
            <m:r>
              <w:rPr>
                <w:rFonts w:ascii="Cambria Math" w:hAnsi="Cambria Math"/>
              </w:rPr>
              <m:t>2022</m:t>
            </m:r>
          </m:sub>
        </m:sSub>
      </m:oMath>
      <w:r w:rsidR="00EF5A59">
        <w:t xml:space="preserve"> values under each recruitment scenario.</w:t>
      </w:r>
    </w:p>
    <w:p w14:paraId="117DAC1B" w14:textId="39DEAFFF" w:rsidR="001034EA" w:rsidRDefault="00994BA1" w:rsidP="001034EA">
      <w:r>
        <w:t>Note that a</w:t>
      </w:r>
      <w:r w:rsidR="001034EA">
        <w:t xml:space="preserve">ll candidate MPs continued to implement the 5-year phase-in to a maximum target fishing mortality of 5.5% by Year 2021 (Cox et al. 2019). Any adjustments to the maximum target fishing mortality rate (described below), therefore, only begin in Year 2022. </w:t>
      </w:r>
    </w:p>
    <w:p w14:paraId="1D4038D0" w14:textId="77777777" w:rsidR="001034EA" w:rsidRDefault="001034EA" w:rsidP="001034EA">
      <w:pPr>
        <w:pStyle w:val="BodyText"/>
      </w:pPr>
    </w:p>
    <w:p w14:paraId="69BE240C" w14:textId="77777777" w:rsidR="00647780" w:rsidRDefault="00B16E27">
      <w:pPr>
        <w:pStyle w:val="Heading2"/>
      </w:pPr>
      <w:bookmarkStart w:id="12" w:name="results"/>
      <w:r>
        <w:t>Results</w:t>
      </w:r>
      <w:bookmarkEnd w:id="12"/>
    </w:p>
    <w:p w14:paraId="091557C8" w14:textId="12199A1D" w:rsidR="00EF5A59" w:rsidRDefault="00EF5A59">
      <w:pPr>
        <w:pStyle w:val="Heading3"/>
        <w:rPr>
          <w:ins w:id="13" w:author="Connors, Brendan" w:date="2019-09-26T10:58:00Z"/>
        </w:rPr>
      </w:pPr>
      <w:bookmarkStart w:id="14" w:name="simulation-model-dynamics"/>
      <w:ins w:id="15" w:author="Connors, Brendan" w:date="2019-09-26T10:58:00Z">
        <w:r>
          <w:t xml:space="preserve">Stock </w:t>
        </w:r>
        <w:commentRangeStart w:id="16"/>
        <w:r>
          <w:t>status</w:t>
        </w:r>
      </w:ins>
      <w:commentRangeEnd w:id="16"/>
      <w:ins w:id="17" w:author="Connors, Brendan" w:date="2019-09-26T11:06:00Z">
        <w:r>
          <w:rPr>
            <w:rStyle w:val="CommentReference"/>
            <w:b w:val="0"/>
            <w:lang w:val="en-US"/>
          </w:rPr>
          <w:commentReference w:id="16"/>
        </w:r>
      </w:ins>
    </w:p>
    <w:p w14:paraId="7B3A17C8" w14:textId="77777777" w:rsidR="00EF5A59" w:rsidRPr="0064157D" w:rsidRDefault="00EF5A59" w:rsidP="00FD1195">
      <w:pPr>
        <w:rPr>
          <w:ins w:id="18" w:author="Connors, Brendan" w:date="2019-09-26T10:58:00Z"/>
        </w:rPr>
      </w:pPr>
    </w:p>
    <w:p w14:paraId="3E79C896" w14:textId="6BA3E1AB" w:rsidR="00647780" w:rsidRDefault="00B16E27">
      <w:pPr>
        <w:pStyle w:val="Heading3"/>
      </w:pPr>
      <w:r>
        <w:t>Simulation model dynamics</w:t>
      </w:r>
      <w:bookmarkEnd w:id="14"/>
    </w:p>
    <w:p w14:paraId="6110EF5E" w14:textId="3B0DEC72" w:rsidR="00647780" w:rsidRDefault="00B16E27">
      <w:r>
        <w:t>We found that 2016 recruitment</w:t>
      </w:r>
      <w:ins w:id="19" w:author="Connors, Brendan" w:date="2019-09-26T11:16:00Z">
        <w:r w:rsidR="002617EF">
          <w:t xml:space="preserve">, estimated to be between </w:t>
        </w:r>
        <w:commentRangeStart w:id="20"/>
        <w:r w:rsidR="002617EF" w:rsidRPr="00FD1195">
          <w:rPr>
            <w:highlight w:val="yellow"/>
          </w:rPr>
          <w:t>X</w:t>
        </w:r>
        <w:r w:rsidR="002617EF">
          <w:t xml:space="preserve"> and </w:t>
        </w:r>
        <w:r w:rsidR="002617EF" w:rsidRPr="00FD1195">
          <w:rPr>
            <w:highlight w:val="yellow"/>
          </w:rPr>
          <w:t>Y</w:t>
        </w:r>
        <w:commentRangeEnd w:id="20"/>
        <w:r w:rsidR="002617EF">
          <w:rPr>
            <w:rStyle w:val="CommentReference"/>
          </w:rPr>
          <w:commentReference w:id="20"/>
        </w:r>
        <w:r w:rsidR="002617EF">
          <w:t>,</w:t>
        </w:r>
      </w:ins>
      <w:r>
        <w:t xml:space="preserve"> is a main driver of fishery outcomes in the simulations. The simulated dynamics over the next 10 years were markedly different under the two </w:t>
      </w:r>
      <w:proofErr w:type="spellStart"/>
      <w:r>
        <w:t>scenairos</w:t>
      </w:r>
      <w:proofErr w:type="spellEnd"/>
      <w:r>
        <w:t xml:space="preserve">. Under the hiRec2016 scenario, we see the spawning biomass increasing rapidly over the first 5 years of the projection period, after which the large year class is recruited to the fishery and fished down (Figure 1). As the large </w:t>
      </w:r>
      <w:proofErr w:type="gramStart"/>
      <w:r>
        <w:t>2016 year</w:t>
      </w:r>
      <w:proofErr w:type="gramEnd"/>
      <w:r>
        <w:t xml:space="preserve"> class is fished down, biomass trends towards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under the feedback harvest MPs, or further up towards unfished, however at a reduced rate, under the No Fishing MP. In contrast, the biomass increases on average over the whole projection, albeit much more slowly, under the simRec2016 scenario (Figure 2). This less optimistic growth is a result of lower on average stochastic recruitment in 2016.</w:t>
      </w:r>
    </w:p>
    <w:p w14:paraId="61BBD0EC" w14:textId="77777777" w:rsidR="00647780" w:rsidRDefault="00B16E27">
      <w:pPr>
        <w:pStyle w:val="Heading3"/>
      </w:pPr>
      <w:bookmarkStart w:id="21" w:name="management-procedure-evaluation-results"/>
      <w:r>
        <w:t xml:space="preserve">Management Procedure </w:t>
      </w:r>
      <w:commentRangeStart w:id="22"/>
      <w:r>
        <w:t>Evaluation Results</w:t>
      </w:r>
      <w:bookmarkEnd w:id="21"/>
      <w:commentRangeEnd w:id="22"/>
      <w:r w:rsidR="00507E72">
        <w:rPr>
          <w:rStyle w:val="CommentReference"/>
          <w:b w:val="0"/>
          <w:lang w:val="en-US"/>
        </w:rPr>
        <w:commentReference w:id="22"/>
      </w:r>
    </w:p>
    <w:p w14:paraId="7D4ADD86" w14:textId="14F24489" w:rsidR="00647780" w:rsidRDefault="00B16E27">
      <w:r>
        <w:t xml:space="preserve">We </w:t>
      </w:r>
      <w:ins w:id="23" w:author="Connors, Brendan" w:date="2019-09-26T11:09:00Z">
        <w:r w:rsidR="006C68A3">
          <w:t xml:space="preserve">generated weighted ensemble predictions of MP performance by </w:t>
        </w:r>
      </w:ins>
      <w:r>
        <w:t>combin</w:t>
      </w:r>
      <w:ins w:id="24" w:author="Connors, Brendan" w:date="2019-09-26T11:09:00Z">
        <w:r w:rsidR="006C68A3">
          <w:t>g</w:t>
        </w:r>
      </w:ins>
      <w:r>
        <w:t xml:space="preserve"> the results from the five reference set OMs and the five robustness set OMs </w:t>
      </w:r>
      <w:ins w:id="25" w:author="Connors, Brendan" w:date="2019-09-26T11:09:00Z">
        <w:r w:rsidR="006C68A3">
          <w:t xml:space="preserve">where </w:t>
        </w:r>
      </w:ins>
      <w:r>
        <w:t xml:space="preserve">MP performance </w:t>
      </w:r>
      <w:ins w:id="26" w:author="Connors, Brendan" w:date="2019-09-26T11:10:00Z">
        <w:r w:rsidR="006C68A3">
          <w:t>was weighted by</w:t>
        </w:r>
      </w:ins>
      <w:r>
        <w:t xml:space="preserve"> posterior density estimates at the </w:t>
      </w:r>
      <w:proofErr w:type="spellStart"/>
      <w:r>
        <w:t>centres</w:t>
      </w:r>
      <w:proofErr w:type="spellEnd"/>
      <w:r>
        <w:t xml:space="preserve"> of their posterior samples (Table 2). We present the averaged MP performance from the weighted productivity and biomass scenarios only in the main body of the text, and only the MPs based on the tuned surplus production model </w:t>
      </w:r>
      <w:commentRangeStart w:id="27"/>
      <w:r>
        <w:t>AM</w:t>
      </w:r>
      <w:commentRangeEnd w:id="27"/>
      <w:r w:rsidR="006C68A3">
        <w:rPr>
          <w:rStyle w:val="CommentReference"/>
        </w:rPr>
        <w:commentReference w:id="27"/>
      </w:r>
      <w:r>
        <w:t>.</w:t>
      </w:r>
    </w:p>
    <w:p w14:paraId="3C215E2F" w14:textId="01B8F4EB" w:rsidR="00647780" w:rsidRDefault="00B16E27">
      <w:pPr>
        <w:pStyle w:val="BodyText"/>
      </w:pPr>
      <w:r>
        <w:t xml:space="preserve">Although the empirical and </w:t>
      </w:r>
      <w:ins w:id="28" w:author="Connors, Brendan" w:date="2019-09-26T11:11:00Z">
        <w:r w:rsidR="006C68A3">
          <w:t xml:space="preserve">delay </w:t>
        </w:r>
      </w:ins>
      <w:r>
        <w:t xml:space="preserve">difference model MPs </w:t>
      </w:r>
      <w:ins w:id="29" w:author="Connors, Brendan" w:date="2019-09-26T11:13:00Z">
        <w:r w:rsidR="002617EF">
          <w:t xml:space="preserve">showed </w:t>
        </w:r>
      </w:ins>
      <w:commentRangeStart w:id="30"/>
      <w:r>
        <w:t>promising results</w:t>
      </w:r>
      <w:commentRangeEnd w:id="30"/>
      <w:r w:rsidR="00C90A09">
        <w:rPr>
          <w:rStyle w:val="CommentReference"/>
        </w:rPr>
        <w:commentReference w:id="30"/>
      </w:r>
      <w:r>
        <w:t xml:space="preserve">, we did not tune them to meet fishery objectives. This was because </w:t>
      </w:r>
      <w:ins w:id="31" w:author="Connors, Brendan" w:date="2019-09-26T11:13:00Z">
        <w:r w:rsidR="002617EF">
          <w:t xml:space="preserve">MPs that used a </w:t>
        </w:r>
      </w:ins>
      <w:r>
        <w:t xml:space="preserve">surplus production model </w:t>
      </w:r>
      <w:ins w:id="32" w:author="Connors, Brendan" w:date="2019-09-26T11:13:00Z">
        <w:r w:rsidR="002617EF">
          <w:t xml:space="preserve">for the assessment method </w:t>
        </w:r>
      </w:ins>
      <w:ins w:id="33" w:author="Connors, Brendan" w:date="2019-09-26T11:14:00Z">
        <w:r w:rsidR="002617EF">
          <w:t xml:space="preserve">were </w:t>
        </w:r>
      </w:ins>
      <w:r>
        <w:t xml:space="preserve">able to meet all </w:t>
      </w:r>
      <w:commentRangeStart w:id="34"/>
      <w:r>
        <w:t xml:space="preserve">fishery </w:t>
      </w:r>
      <w:commentRangeEnd w:id="34"/>
      <w:r w:rsidR="00C90A09">
        <w:rPr>
          <w:rStyle w:val="CommentReference"/>
        </w:rPr>
        <w:commentReference w:id="34"/>
      </w:r>
      <w:r>
        <w:t xml:space="preserve">objectives with minimal tuning, and extensive MP development was outside of the scope of </w:t>
      </w:r>
      <w:ins w:id="35" w:author="Connors, Brendan" w:date="2019-09-26T11:11:00Z">
        <w:r w:rsidR="006C68A3">
          <w:t>this Science Response</w:t>
        </w:r>
      </w:ins>
      <w:r>
        <w:t>.</w:t>
      </w:r>
    </w:p>
    <w:p w14:paraId="6726F854" w14:textId="77777777" w:rsidR="00647780" w:rsidRDefault="00B16E27">
      <w:pPr>
        <w:pStyle w:val="Heading4"/>
      </w:pPr>
      <w:bookmarkStart w:id="36" w:name="reference-set-hirec2016"/>
      <w:commentRangeStart w:id="37"/>
      <w:r>
        <w:t xml:space="preserve">Reference </w:t>
      </w:r>
      <w:commentRangeEnd w:id="37"/>
      <w:r w:rsidR="00FC3B7D">
        <w:rPr>
          <w:rStyle w:val="CommentReference"/>
          <w:b w:val="0"/>
          <w:bCs w:val="0"/>
          <w:lang w:val="en-US"/>
        </w:rPr>
        <w:commentReference w:id="37"/>
      </w:r>
      <w:r>
        <w:t xml:space="preserve">set </w:t>
      </w:r>
      <w:commentRangeStart w:id="38"/>
      <w:r>
        <w:t>hiRec2016</w:t>
      </w:r>
      <w:bookmarkEnd w:id="36"/>
      <w:commentRangeEnd w:id="38"/>
      <w:r w:rsidR="00507E72">
        <w:rPr>
          <w:rStyle w:val="CommentReference"/>
          <w:b w:val="0"/>
          <w:bCs w:val="0"/>
          <w:lang w:val="en-US"/>
        </w:rPr>
        <w:commentReference w:id="38"/>
      </w:r>
    </w:p>
    <w:p w14:paraId="5D11A4C0" w14:textId="5A8C7197" w:rsidR="00647780" w:rsidRDefault="00B16E27">
      <w:r>
        <w:t xml:space="preserve">Given the </w:t>
      </w:r>
      <w:commentRangeStart w:id="39"/>
      <w:r>
        <w:t xml:space="preserve">optimistic recruitment </w:t>
      </w:r>
      <w:commentRangeEnd w:id="39"/>
      <w:r w:rsidR="00507E72">
        <w:rPr>
          <w:rStyle w:val="CommentReference"/>
        </w:rPr>
        <w:commentReference w:id="39"/>
      </w:r>
      <w:r>
        <w:t xml:space="preserve">in the reference set of operating models, all MPs </w:t>
      </w:r>
      <w:ins w:id="40" w:author="Connors, Brendan" w:date="2019-09-26T11:23:00Z">
        <w:r w:rsidR="00C90A09">
          <w:t xml:space="preserve">considered were predicted to meet </w:t>
        </w:r>
      </w:ins>
      <w:r>
        <w:t xml:space="preserve">conservation objectives 1 through 3 (Table 4). </w:t>
      </w:r>
      <w:ins w:id="41" w:author="Connors, Brendan" w:date="2019-09-26T11:23:00Z">
        <w:r w:rsidR="00C90A09">
          <w:t xml:space="preserve">The probability </w:t>
        </w:r>
      </w:ins>
      <w:r>
        <w:t xml:space="preserve">of harvest being below the </w:t>
      </w:r>
      <w:commentRangeStart w:id="42"/>
      <w:r>
        <w:t xml:space="preserve">previous </w:t>
      </w:r>
      <w:commentRangeEnd w:id="42"/>
      <w:r w:rsidR="00C90A09">
        <w:rPr>
          <w:rStyle w:val="CommentReference"/>
        </w:rPr>
        <w:commentReference w:id="42"/>
      </w:r>
      <w:r>
        <w:t xml:space="preserve">TAC floor of 1.992 </w:t>
      </w:r>
      <w:proofErr w:type="spellStart"/>
      <w:r>
        <w:t>kt</w:t>
      </w:r>
      <w:proofErr w:type="spellEnd"/>
      <w:r>
        <w:t xml:space="preserve"> over the next 10 years was at most 2.65 %, and the average catch over the next 10 years ranged </w:t>
      </w:r>
      <w:ins w:id="43" w:author="Connors, Brendan" w:date="2019-09-26T11:24:00Z">
        <w:r w:rsidR="00C90A09">
          <w:t xml:space="preserve">from </w:t>
        </w:r>
      </w:ins>
      <w:r>
        <w:t>3.</w:t>
      </w:r>
      <w:ins w:id="44" w:author="Connors, Brendan" w:date="2019-09-26T11:25:00Z">
        <w:r w:rsidR="00C90A09">
          <w:t xml:space="preserve">70 </w:t>
        </w:r>
      </w:ins>
      <w:proofErr w:type="spellStart"/>
      <w:r>
        <w:t>kt</w:t>
      </w:r>
      <w:proofErr w:type="spellEnd"/>
      <w:r>
        <w:t xml:space="preserve"> </w:t>
      </w:r>
      <w:ins w:id="45" w:author="Connors, Brendan" w:date="2019-09-26T11:24:00Z">
        <w:r w:rsidR="00C90A09">
          <w:t xml:space="preserve">to </w:t>
        </w:r>
      </w:ins>
      <w:r>
        <w:t>4.</w:t>
      </w:r>
      <w:ins w:id="46" w:author="Connors, Brendan" w:date="2019-09-26T11:25:00Z">
        <w:r w:rsidR="00C90A09">
          <w:t xml:space="preserve">51 </w:t>
        </w:r>
      </w:ins>
      <w:r>
        <w:t>kt.</w:t>
      </w:r>
    </w:p>
    <w:p w14:paraId="08EA4BB8" w14:textId="77777777" w:rsidR="00647780" w:rsidRDefault="00B16E27">
      <w:pPr>
        <w:pStyle w:val="Heading4"/>
      </w:pPr>
      <w:bookmarkStart w:id="47" w:name="robustness-set-simrec2016"/>
      <w:r>
        <w:lastRenderedPageBreak/>
        <w:t>Robustness set simRec2016</w:t>
      </w:r>
      <w:bookmarkEnd w:id="47"/>
    </w:p>
    <w:p w14:paraId="1F678FE3" w14:textId="77777777" w:rsidR="00647780" w:rsidRDefault="00B16E27">
      <w:r>
        <w:t xml:space="preserve">We found it was difficult to simultaneously meet objectives 2 and 3 under the robustness set of OMs. </w:t>
      </w:r>
      <w:commentRangeStart w:id="48"/>
      <w:r>
        <w:t xml:space="preserve">In these OMs, we found that most MPs failed to meet Objective 2, </w:t>
      </w:r>
      <w:commentRangeEnd w:id="48"/>
      <w:r w:rsidR="0056700F">
        <w:rPr>
          <w:rStyle w:val="CommentReference"/>
        </w:rPr>
        <w:commentReference w:id="48"/>
      </w:r>
      <w:r>
        <w:t xml:space="preserve">albeit only marginally so, when </w:t>
      </w:r>
      <m:oMath>
        <m:sSub>
          <m:sSubPr>
            <m:ctrlPr>
              <w:rPr>
                <w:rFonts w:ascii="Cambria Math" w:hAnsi="Cambria Math"/>
              </w:rPr>
            </m:ctrlPr>
          </m:sSubPr>
          <m:e>
            <m:r>
              <w:rPr>
                <w:rFonts w:ascii="Cambria Math" w:hAnsi="Cambria Math"/>
              </w:rPr>
              <m:t>F</m:t>
            </m:r>
          </m:e>
          <m:sub>
            <m:r>
              <w:rPr>
                <w:rFonts w:ascii="Cambria Math" w:hAnsi="Cambria Math"/>
              </w:rPr>
              <m:t>2022</m:t>
            </m:r>
          </m:sub>
        </m:sSub>
      </m:oMath>
      <w:r>
        <w:t xml:space="preserve"> was adjusted to meet Objective 3 (Table 5).</w:t>
      </w:r>
    </w:p>
    <w:p w14:paraId="6307BA39" w14:textId="58EE987A" w:rsidR="00647780" w:rsidRDefault="00B16E27">
      <w:pPr>
        <w:pStyle w:val="BodyText"/>
      </w:pPr>
      <w:r>
        <w:t xml:space="preserve">As expected, catch performance under the robustness recruitment scenario was worse than the reference scenario. The probability of being below the </w:t>
      </w:r>
      <w:ins w:id="49" w:author="Connors, Brendan" w:date="2019-09-26T11:53:00Z">
        <w:r w:rsidR="00FC3B7D">
          <w:t xml:space="preserve">TAC </w:t>
        </w:r>
      </w:ins>
      <w:r>
        <w:t xml:space="preserve">floor was around 16 - 25 %, except for the full retention MP at 7.6 %, while </w:t>
      </w:r>
      <w:proofErr w:type="gramStart"/>
      <w:r>
        <w:t>10 year</w:t>
      </w:r>
      <w:proofErr w:type="gramEnd"/>
      <w:r>
        <w:t xml:space="preserve"> average catch ranged between 2.3 </w:t>
      </w:r>
      <w:proofErr w:type="spellStart"/>
      <w:r>
        <w:t>kt</w:t>
      </w:r>
      <w:proofErr w:type="spellEnd"/>
      <w:r>
        <w:t xml:space="preserve"> and 2.8 kt.</w:t>
      </w:r>
    </w:p>
    <w:p w14:paraId="3A8016D7" w14:textId="77777777" w:rsidR="00647780" w:rsidRDefault="00B16E27" w:rsidP="00FD1195">
      <w:pPr>
        <w:pStyle w:val="Heading4"/>
      </w:pPr>
      <w:bookmarkStart w:id="50" w:name="sub-legal-discarding-behaviour"/>
      <w:r>
        <w:t xml:space="preserve">Sub-legal Discarding </w:t>
      </w:r>
      <w:commentRangeStart w:id="51"/>
      <w:r>
        <w:t>Behaviour</w:t>
      </w:r>
      <w:bookmarkEnd w:id="50"/>
      <w:commentRangeEnd w:id="51"/>
      <w:r w:rsidR="00FC3B7D">
        <w:rPr>
          <w:rStyle w:val="CommentReference"/>
          <w:b w:val="0"/>
          <w:bCs w:val="0"/>
          <w:lang w:val="en-US"/>
        </w:rPr>
        <w:commentReference w:id="51"/>
      </w:r>
    </w:p>
    <w:p w14:paraId="5EF912CA" w14:textId="77777777" w:rsidR="00647780" w:rsidRDefault="00B16E27">
      <w:r>
        <w:t xml:space="preserve">In general, more restrictive juvenile release regulations allowed for higher target fishing mortality rates (Tables 4 and 5, </w:t>
      </w:r>
      <m:oMath>
        <m:sSub>
          <m:sSubPr>
            <m:ctrlPr>
              <w:rPr>
                <w:rFonts w:ascii="Cambria Math" w:hAnsi="Cambria Math"/>
              </w:rPr>
            </m:ctrlPr>
          </m:sSubPr>
          <m:e>
            <m:r>
              <w:rPr>
                <w:rFonts w:ascii="Cambria Math" w:hAnsi="Cambria Math"/>
              </w:rPr>
              <m:t>F</m:t>
            </m:r>
          </m:e>
          <m:sub>
            <m:r>
              <w:rPr>
                <w:rFonts w:ascii="Cambria Math" w:hAnsi="Cambria Math"/>
              </w:rPr>
              <m:t>2022</m:t>
            </m:r>
          </m:sub>
        </m:sSub>
      </m:oMath>
      <w:r>
        <w:t xml:space="preserve">). This was because the TAC was filled faster for each sector in each year, either by a TAC reduction through overages, or the removal of the size regulation. Faster TAC fulfillment meant that fleets were off the water earlier, and release induced mortality was reduced through reduced effort. </w:t>
      </w:r>
      <w:commentRangeStart w:id="52"/>
      <w:r>
        <w:t>Indeed</w:t>
      </w:r>
      <w:commentRangeEnd w:id="52"/>
      <w:r w:rsidR="00FC3B7D">
        <w:rPr>
          <w:rStyle w:val="CommentReference"/>
        </w:rPr>
        <w:commentReference w:id="52"/>
      </w:r>
      <w:r>
        <w:t>, the MP with the highest 2022 mortality rate after tuning to Objective 3 was the full retention (</w:t>
      </w:r>
      <w:proofErr w:type="spellStart"/>
      <w:r>
        <w:rPr>
          <w:b/>
        </w:rPr>
        <w:t>SP_frt</w:t>
      </w:r>
      <w:proofErr w:type="spellEnd"/>
      <w:r>
        <w:t>) procedure, which counted sub-legal sized fish against the TAC.</w:t>
      </w:r>
    </w:p>
    <w:p w14:paraId="1452C3AD" w14:textId="7FA627AB" w:rsidR="00647780" w:rsidRDefault="00B16E27">
      <w:pPr>
        <w:pStyle w:val="BodyText"/>
      </w:pPr>
      <w:r>
        <w:t xml:space="preserve">Those MPs that had higher harvest rates also had higher total value over the next 10 years (Tables 6 and 7), corresponding to their higher average catch. Income per </w:t>
      </w:r>
      <w:proofErr w:type="spellStart"/>
      <w:r>
        <w:t>tonne</w:t>
      </w:r>
      <w:proofErr w:type="spellEnd"/>
      <w:r>
        <w:t xml:space="preserve"> of fish was </w:t>
      </w:r>
      <w:ins w:id="53" w:author="Connors, Brendan" w:date="2019-09-26T12:06:00Z">
        <w:r w:rsidR="00832997">
          <w:t>very similar</w:t>
        </w:r>
      </w:ins>
      <w:r>
        <w:t xml:space="preserve"> among MPs, with the exception of the full retention MP, which had a slightly lower value for direct trap and hook </w:t>
      </w:r>
      <w:ins w:id="54" w:author="Connors, Brendan" w:date="2019-09-26T14:42:00Z">
        <w:r w:rsidR="008D37B9">
          <w:t xml:space="preserve">and line </w:t>
        </w:r>
      </w:ins>
      <w:r>
        <w:t xml:space="preserve">sablefish sectors, </w:t>
      </w:r>
      <w:ins w:id="55" w:author="Connors, Brendan" w:date="2019-09-26T12:12:00Z">
        <w:r w:rsidR="004E41F9">
          <w:t xml:space="preserve">and </w:t>
        </w:r>
      </w:ins>
      <w:r>
        <w:t>a large decrease of about 6 % (</w:t>
      </w:r>
      <w:proofErr w:type="spellStart"/>
      <w:r>
        <w:t>approx</w:t>
      </w:r>
      <w:proofErr w:type="spellEnd"/>
      <w:r>
        <w:t xml:space="preserve"> $1400 per </w:t>
      </w:r>
      <w:proofErr w:type="spellStart"/>
      <w:r>
        <w:t>tonne</w:t>
      </w:r>
      <w:proofErr w:type="spellEnd"/>
      <w:r>
        <w:t xml:space="preserve">) for the trawl sector. This decrease in income per </w:t>
      </w:r>
      <w:proofErr w:type="spellStart"/>
      <w:r>
        <w:t>tonne</w:t>
      </w:r>
      <w:proofErr w:type="spellEnd"/>
      <w:r>
        <w:t xml:space="preserve"> of fish reflects the larger proportion of juveniles in the trawl catch, given </w:t>
      </w:r>
      <w:ins w:id="56" w:author="Connors, Brendan" w:date="2019-09-26T12:12:00Z">
        <w:r w:rsidR="004E41F9">
          <w:t xml:space="preserve">that the trawl fishery has higher selectivity </w:t>
        </w:r>
      </w:ins>
      <w:r>
        <w:t>of juvenile sized fish.</w:t>
      </w:r>
    </w:p>
    <w:p w14:paraId="462973BA" w14:textId="77777777" w:rsidR="00647780" w:rsidRDefault="00B16E27">
      <w:pPr>
        <w:pStyle w:val="BodyText"/>
      </w:pPr>
      <w:r>
        <w:t xml:space="preserve">Little visual difference in aggregate dynamics between the different cap sizes, given an allocation and amortization period (Figures 3/4). More difference is seen in the discarded value and the overages as a percentage of TAC (Figures 5/6). As expected, overages drop with less restrictive caps, but landed value remains similar (Figures 5/6, tables 6/7). </w:t>
      </w:r>
      <w:commentRangeStart w:id="57"/>
      <w:r>
        <w:t>Counter-intuitively, the highest total value fisheries across all sectors are the full retention.</w:t>
      </w:r>
      <w:commentRangeEnd w:id="57"/>
      <w:r w:rsidR="008D37B9">
        <w:rPr>
          <w:rStyle w:val="CommentReference"/>
        </w:rPr>
        <w:commentReference w:id="57"/>
      </w:r>
    </w:p>
    <w:p w14:paraId="3F498308" w14:textId="77777777" w:rsidR="00647780" w:rsidRDefault="00B16E27">
      <w:pPr>
        <w:pStyle w:val="Heading1"/>
      </w:pPr>
      <w:bookmarkStart w:id="58" w:name="conclusions"/>
      <w:r>
        <w:t>Conclusions</w:t>
      </w:r>
      <w:bookmarkEnd w:id="58"/>
    </w:p>
    <w:p w14:paraId="0234A94B" w14:textId="77777777" w:rsidR="00647780" w:rsidRDefault="00B16E27">
      <w:commentRangeStart w:id="59"/>
      <w:r>
        <w:t xml:space="preserve">Current </w:t>
      </w:r>
      <w:commentRangeEnd w:id="59"/>
      <w:r w:rsidR="002F3A08">
        <w:rPr>
          <w:rStyle w:val="CommentReference"/>
        </w:rPr>
        <w:commentReference w:id="59"/>
      </w:r>
      <w:r>
        <w:t xml:space="preserve">MP does fine. No need to change the harvest rate or the estimation </w:t>
      </w:r>
      <w:proofErr w:type="gramStart"/>
      <w:r>
        <w:t>method, and</w:t>
      </w:r>
      <w:proofErr w:type="gramEnd"/>
      <w:r>
        <w:t xml:space="preserve"> could even increase the harvest rate to closely achieve Objective 3.</w:t>
      </w:r>
    </w:p>
    <w:p w14:paraId="394F5E7D" w14:textId="77777777" w:rsidR="00647780" w:rsidRDefault="00B16E27">
      <w:pPr>
        <w:pStyle w:val="Heading1"/>
      </w:pPr>
      <w:bookmarkStart w:id="60" w:name="contributors"/>
      <w:r>
        <w:t>Contributors</w:t>
      </w:r>
      <w:bookmarkEnd w:id="60"/>
    </w:p>
    <w:tbl>
      <w:tblPr>
        <w:tblW w:w="0" w:type="pct"/>
        <w:tblLook w:val="07E0" w:firstRow="1" w:lastRow="1" w:firstColumn="1" w:lastColumn="1" w:noHBand="1" w:noVBand="1"/>
      </w:tblPr>
      <w:tblGrid>
        <w:gridCol w:w="1941"/>
        <w:gridCol w:w="3053"/>
      </w:tblGrid>
      <w:tr w:rsidR="00647780" w14:paraId="4880903C" w14:textId="77777777">
        <w:tc>
          <w:tcPr>
            <w:tcW w:w="0" w:type="auto"/>
            <w:tcBorders>
              <w:bottom w:val="single" w:sz="0" w:space="0" w:color="auto"/>
            </w:tcBorders>
            <w:vAlign w:val="bottom"/>
          </w:tcPr>
          <w:p w14:paraId="34E8BCC0" w14:textId="77777777" w:rsidR="00647780" w:rsidRDefault="00B16E27">
            <w:r>
              <w:t>Name</w:t>
            </w:r>
          </w:p>
        </w:tc>
        <w:tc>
          <w:tcPr>
            <w:tcW w:w="0" w:type="auto"/>
            <w:tcBorders>
              <w:bottom w:val="single" w:sz="0" w:space="0" w:color="auto"/>
            </w:tcBorders>
            <w:vAlign w:val="bottom"/>
          </w:tcPr>
          <w:p w14:paraId="5F9DEC56" w14:textId="77777777" w:rsidR="00647780" w:rsidRDefault="00B16E27">
            <w:r>
              <w:t>Affiliation</w:t>
            </w:r>
          </w:p>
        </w:tc>
      </w:tr>
      <w:tr w:rsidR="00647780" w14:paraId="62B3CFAA" w14:textId="77777777">
        <w:tc>
          <w:tcPr>
            <w:tcW w:w="0" w:type="auto"/>
          </w:tcPr>
          <w:p w14:paraId="072A2458" w14:textId="77777777" w:rsidR="00647780" w:rsidRDefault="00B16E27">
            <w:r>
              <w:t>Sean Cox</w:t>
            </w:r>
          </w:p>
        </w:tc>
        <w:tc>
          <w:tcPr>
            <w:tcW w:w="0" w:type="auto"/>
          </w:tcPr>
          <w:p w14:paraId="76C0EF93" w14:textId="77777777" w:rsidR="00647780" w:rsidRDefault="00B16E27">
            <w:r>
              <w:t>Simon Fraser University, BC</w:t>
            </w:r>
          </w:p>
        </w:tc>
      </w:tr>
      <w:tr w:rsidR="00647780" w14:paraId="44FB44EA" w14:textId="77777777">
        <w:tc>
          <w:tcPr>
            <w:tcW w:w="0" w:type="auto"/>
          </w:tcPr>
          <w:p w14:paraId="273290F0" w14:textId="77777777" w:rsidR="00647780" w:rsidRDefault="00B16E27">
            <w:r>
              <w:t>Samuel Johnson</w:t>
            </w:r>
          </w:p>
        </w:tc>
        <w:tc>
          <w:tcPr>
            <w:tcW w:w="0" w:type="auto"/>
          </w:tcPr>
          <w:p w14:paraId="59EF1B68" w14:textId="77777777" w:rsidR="00647780" w:rsidRDefault="00B16E27">
            <w:r>
              <w:t>Simon Fraser University, BC</w:t>
            </w:r>
          </w:p>
        </w:tc>
      </w:tr>
      <w:tr w:rsidR="00647780" w14:paraId="1E18FDD1" w14:textId="77777777">
        <w:tc>
          <w:tcPr>
            <w:tcW w:w="0" w:type="auto"/>
          </w:tcPr>
          <w:p w14:paraId="768FA091" w14:textId="77777777" w:rsidR="00647780" w:rsidRDefault="00B16E27">
            <w:r>
              <w:t>Brendan Connors</w:t>
            </w:r>
          </w:p>
        </w:tc>
        <w:tc>
          <w:tcPr>
            <w:tcW w:w="0" w:type="auto"/>
          </w:tcPr>
          <w:p w14:paraId="7F0FD987" w14:textId="77777777" w:rsidR="00647780" w:rsidRDefault="00B16E27">
            <w:r>
              <w:t>DFO Science, Pacific Region</w:t>
            </w:r>
          </w:p>
        </w:tc>
      </w:tr>
    </w:tbl>
    <w:p w14:paraId="3FCDF273" w14:textId="77777777" w:rsidR="00647780" w:rsidRDefault="00B16E27">
      <w:pPr>
        <w:pStyle w:val="Heading1"/>
      </w:pPr>
      <w:bookmarkStart w:id="61" w:name="sources-of-information"/>
      <w:r>
        <w:t>Sources of information</w:t>
      </w:r>
      <w:bookmarkEnd w:id="61"/>
    </w:p>
    <w:p w14:paraId="5ADAF01B" w14:textId="77777777" w:rsidR="00647780" w:rsidRDefault="00B16E27">
      <w:bookmarkStart w:id="62" w:name="ref-cox2019evaluating"/>
      <w:bookmarkStart w:id="63" w:name="refs"/>
      <w:r>
        <w:t>Cox, S., Holt, K., and Johnson, S. 2019. Evaluating the robustness of management procedures for the Sablefish (</w:t>
      </w:r>
      <w:proofErr w:type="spellStart"/>
      <w:r>
        <w:rPr>
          <w:i/>
        </w:rPr>
        <w:t>Anoplopoma</w:t>
      </w:r>
      <w:proofErr w:type="spellEnd"/>
      <w:r>
        <w:rPr>
          <w:i/>
        </w:rPr>
        <w:t xml:space="preserve"> fimbria</w:t>
      </w:r>
      <w:r>
        <w:t>) fishery in British Columbia, Canada for 2017-18. Can. Sci. Adv. Sec. Res. Doc (032): vi + 79 p.</w:t>
      </w:r>
    </w:p>
    <w:p w14:paraId="1C3A1CD8" w14:textId="77777777" w:rsidR="00647780" w:rsidRDefault="00B16E27">
      <w:pPr>
        <w:pStyle w:val="BodyText"/>
      </w:pPr>
      <w:bookmarkStart w:id="64" w:name="ref-cox2009evaluation"/>
      <w:bookmarkEnd w:id="62"/>
      <w:r>
        <w:lastRenderedPageBreak/>
        <w:t xml:space="preserve">Cox, S., and </w:t>
      </w:r>
      <w:proofErr w:type="spellStart"/>
      <w:r>
        <w:t>Kronlund</w:t>
      </w:r>
      <w:proofErr w:type="spellEnd"/>
      <w:r>
        <w:t>, A. 2009. Evaluation of interim harvest strategies for sablefish (</w:t>
      </w:r>
      <w:proofErr w:type="spellStart"/>
      <w:r>
        <w:t>anoplopoma</w:t>
      </w:r>
      <w:proofErr w:type="spellEnd"/>
      <w:r>
        <w:t xml:space="preserve"> fimbria) in </w:t>
      </w:r>
      <w:proofErr w:type="spellStart"/>
      <w:r>
        <w:t>british</w:t>
      </w:r>
      <w:proofErr w:type="spellEnd"/>
      <w:r>
        <w:t xml:space="preserve"> </w:t>
      </w:r>
      <w:proofErr w:type="spellStart"/>
      <w:r>
        <w:t>columbia</w:t>
      </w:r>
      <w:proofErr w:type="spellEnd"/>
      <w:r>
        <w:t xml:space="preserve">, </w:t>
      </w:r>
      <w:proofErr w:type="spellStart"/>
      <w:r>
        <w:t>canada</w:t>
      </w:r>
      <w:proofErr w:type="spellEnd"/>
      <w:r>
        <w:t xml:space="preserve"> for 2008/09. DFO Can. Sci. </w:t>
      </w:r>
      <w:proofErr w:type="spellStart"/>
      <w:r>
        <w:t>Advis</w:t>
      </w:r>
      <w:proofErr w:type="spellEnd"/>
      <w:r>
        <w:t>. Sec. Res. Doc 42.</w:t>
      </w:r>
    </w:p>
    <w:p w14:paraId="7C71468F" w14:textId="77777777" w:rsidR="00647780" w:rsidRDefault="00B16E27">
      <w:pPr>
        <w:pStyle w:val="BodyText"/>
      </w:pPr>
      <w:bookmarkStart w:id="65" w:name="ref-cox2011management"/>
      <w:bookmarkEnd w:id="64"/>
      <w:r>
        <w:t xml:space="preserve">Cox, S., </w:t>
      </w:r>
      <w:proofErr w:type="spellStart"/>
      <w:r>
        <w:t>Kronlund</w:t>
      </w:r>
      <w:proofErr w:type="spellEnd"/>
      <w:r>
        <w:t xml:space="preserve">, A., and </w:t>
      </w:r>
      <w:proofErr w:type="spellStart"/>
      <w:r>
        <w:t>Lacko</w:t>
      </w:r>
      <w:proofErr w:type="spellEnd"/>
      <w:r>
        <w:t>, L. 2011. Management procedures for the multi-gear sablefish (</w:t>
      </w:r>
      <w:proofErr w:type="spellStart"/>
      <w:r>
        <w:t>anoplopoma</w:t>
      </w:r>
      <w:proofErr w:type="spellEnd"/>
      <w:r>
        <w:t xml:space="preserve"> fimbria) fishery in </w:t>
      </w:r>
      <w:proofErr w:type="spellStart"/>
      <w:r>
        <w:t>british</w:t>
      </w:r>
      <w:proofErr w:type="spellEnd"/>
      <w:r>
        <w:t xml:space="preserve"> </w:t>
      </w:r>
      <w:proofErr w:type="spellStart"/>
      <w:r>
        <w:t>columbia</w:t>
      </w:r>
      <w:proofErr w:type="spellEnd"/>
      <w:r>
        <w:t xml:space="preserve">, </w:t>
      </w:r>
      <w:proofErr w:type="spellStart"/>
      <w:r>
        <w:t>canada</w:t>
      </w:r>
      <w:proofErr w:type="spellEnd"/>
      <w:r>
        <w:t xml:space="preserve">. Can. Sci. </w:t>
      </w:r>
      <w:proofErr w:type="spellStart"/>
      <w:r>
        <w:t>Advis</w:t>
      </w:r>
      <w:proofErr w:type="spellEnd"/>
      <w:r>
        <w:t>. Secret. Res. Doc 62.</w:t>
      </w:r>
    </w:p>
    <w:p w14:paraId="20ACCFB7" w14:textId="77777777" w:rsidR="00647780" w:rsidRDefault="00B16E27">
      <w:pPr>
        <w:pStyle w:val="BodyText"/>
      </w:pPr>
      <w:bookmarkStart w:id="66" w:name="ref-cox2008practical"/>
      <w:bookmarkEnd w:id="65"/>
      <w:r>
        <w:t xml:space="preserve">Cox, S.P., and </w:t>
      </w:r>
      <w:proofErr w:type="spellStart"/>
      <w:r>
        <w:t>Kronlund</w:t>
      </w:r>
      <w:proofErr w:type="spellEnd"/>
      <w:r>
        <w:t xml:space="preserve">, A.R. 2008. Practical stakeholder-driven harvest policies for groundfish fisheries in </w:t>
      </w:r>
      <w:proofErr w:type="spellStart"/>
      <w:r>
        <w:t>british</w:t>
      </w:r>
      <w:proofErr w:type="spellEnd"/>
      <w:r>
        <w:t xml:space="preserve"> </w:t>
      </w:r>
      <w:proofErr w:type="spellStart"/>
      <w:r>
        <w:t>columbia</w:t>
      </w:r>
      <w:proofErr w:type="spellEnd"/>
      <w:r>
        <w:t xml:space="preserve">, </w:t>
      </w:r>
      <w:proofErr w:type="spellStart"/>
      <w:r>
        <w:t>canada</w:t>
      </w:r>
      <w:proofErr w:type="spellEnd"/>
      <w:r>
        <w:t>. Fisheries Research 94(3): 224–237. Elsevier.</w:t>
      </w:r>
    </w:p>
    <w:p w14:paraId="20A96B63" w14:textId="77777777" w:rsidR="00647780" w:rsidRDefault="00B16E27">
      <w:pPr>
        <w:pStyle w:val="BodyText"/>
      </w:pPr>
      <w:bookmarkStart w:id="67" w:name="ref-cox2013roles"/>
      <w:bookmarkEnd w:id="66"/>
      <w:r>
        <w:t xml:space="preserve">Cox, S.P., </w:t>
      </w:r>
      <w:proofErr w:type="spellStart"/>
      <w:r>
        <w:t>Kronlund</w:t>
      </w:r>
      <w:proofErr w:type="spellEnd"/>
      <w:r>
        <w:t>, A.R., and Benson, A.J. 2013. The roles of biological reference points and operational control points in management procedures for the sablefish (</w:t>
      </w:r>
      <w:proofErr w:type="spellStart"/>
      <w:r>
        <w:t>anoplopoma</w:t>
      </w:r>
      <w:proofErr w:type="spellEnd"/>
      <w:r>
        <w:t xml:space="preserve"> fimbria) fishery in </w:t>
      </w:r>
      <w:proofErr w:type="spellStart"/>
      <w:r>
        <w:t>british</w:t>
      </w:r>
      <w:proofErr w:type="spellEnd"/>
      <w:r>
        <w:t xml:space="preserve"> </w:t>
      </w:r>
      <w:proofErr w:type="spellStart"/>
      <w:r>
        <w:t>columbia</w:t>
      </w:r>
      <w:proofErr w:type="spellEnd"/>
      <w:r>
        <w:t xml:space="preserve">, </w:t>
      </w:r>
      <w:proofErr w:type="spellStart"/>
      <w:r>
        <w:t>canada</w:t>
      </w:r>
      <w:proofErr w:type="spellEnd"/>
      <w:r>
        <w:t>. Environmental Conservation 40(4): 318–328. Cambridge University Press.</w:t>
      </w:r>
    </w:p>
    <w:p w14:paraId="1E896885" w14:textId="77777777" w:rsidR="00647780" w:rsidRDefault="00B16E27">
      <w:pPr>
        <w:pStyle w:val="BodyText"/>
      </w:pPr>
      <w:bookmarkStart w:id="68" w:name="ref-deriso1980harvesting"/>
      <w:bookmarkEnd w:id="67"/>
      <w:proofErr w:type="spellStart"/>
      <w:r>
        <w:t>Deriso</w:t>
      </w:r>
      <w:proofErr w:type="spellEnd"/>
      <w:r>
        <w:t>, R.B. 1980. Harvesting strategies and parameter estimation for an age-structured model. Canadian Journal of Fisheries and Aquatic Sciences 37(2): 268–282. NRC Research Press.</w:t>
      </w:r>
    </w:p>
    <w:p w14:paraId="187B6899" w14:textId="77777777" w:rsidR="00647780" w:rsidRDefault="00B16E27">
      <w:pPr>
        <w:pStyle w:val="BodyText"/>
      </w:pPr>
      <w:bookmarkStart w:id="69" w:name="ref-dfo2014performanc"/>
      <w:bookmarkEnd w:id="68"/>
      <w:r>
        <w:t xml:space="preserve">DFO. 2014. Performance of a revised management procedure for sablefish in </w:t>
      </w:r>
      <w:proofErr w:type="spellStart"/>
      <w:r>
        <w:t>british</w:t>
      </w:r>
      <w:proofErr w:type="spellEnd"/>
      <w:r>
        <w:t xml:space="preserve"> </w:t>
      </w:r>
      <w:proofErr w:type="spellStart"/>
      <w:r>
        <w:t>columbia</w:t>
      </w:r>
      <w:proofErr w:type="spellEnd"/>
      <w:r>
        <w:t>. Can. Sci. Adv. Sec. Res. Doc (025).</w:t>
      </w:r>
    </w:p>
    <w:p w14:paraId="655D8A70" w14:textId="6E4D5D0C" w:rsidR="000D14FA" w:rsidRDefault="000D14FA">
      <w:pPr>
        <w:pStyle w:val="BodyText"/>
      </w:pPr>
      <w:r w:rsidRPr="000D14FA">
        <w:t>DFO. 2017. Evaluating the robustness of management procedures for the Sablefish (</w:t>
      </w:r>
      <w:proofErr w:type="spellStart"/>
      <w:r w:rsidRPr="000D14FA">
        <w:rPr>
          <w:i/>
          <w:iCs/>
        </w:rPr>
        <w:t>Anoplopoma</w:t>
      </w:r>
      <w:proofErr w:type="spellEnd"/>
      <w:r w:rsidRPr="000D14FA">
        <w:rPr>
          <w:i/>
          <w:iCs/>
        </w:rPr>
        <w:t xml:space="preserve"> fimbria</w:t>
      </w:r>
      <w:r w:rsidRPr="000D14FA">
        <w:t xml:space="preserve">) fishery in British Columbia, Canada for 2017-18. DFO Can. Sci. </w:t>
      </w:r>
      <w:proofErr w:type="spellStart"/>
      <w:r w:rsidRPr="000D14FA">
        <w:t>Advis</w:t>
      </w:r>
      <w:proofErr w:type="spellEnd"/>
      <w:r w:rsidRPr="000D14FA">
        <w:t xml:space="preserve">. Sec. Sci. </w:t>
      </w:r>
      <w:proofErr w:type="spellStart"/>
      <w:r w:rsidRPr="000D14FA">
        <w:t>Advis</w:t>
      </w:r>
      <w:proofErr w:type="spellEnd"/>
      <w:r w:rsidRPr="000D14FA">
        <w:t>. Rep. 2017/017.</w:t>
      </w:r>
    </w:p>
    <w:p w14:paraId="5168647D" w14:textId="77777777" w:rsidR="00647780" w:rsidRDefault="00B16E27">
      <w:pPr>
        <w:pStyle w:val="BodyText"/>
      </w:pPr>
      <w:bookmarkStart w:id="70" w:name="ref-DFO2009"/>
      <w:bookmarkEnd w:id="69"/>
      <w:r>
        <w:t>Fisheries and Oceans Canada. 2009. Summary of historic catch vs available weight. Pacific region fisheries management: Groundfish.</w:t>
      </w:r>
    </w:p>
    <w:p w14:paraId="2CE3DE03" w14:textId="77777777" w:rsidR="00647780" w:rsidRDefault="00B16E27">
      <w:pPr>
        <w:pStyle w:val="BodyText"/>
      </w:pPr>
      <w:bookmarkStart w:id="71" w:name="ref-schnute1985general"/>
      <w:bookmarkEnd w:id="70"/>
      <w:proofErr w:type="spellStart"/>
      <w:r>
        <w:t>Schnute</w:t>
      </w:r>
      <w:proofErr w:type="spellEnd"/>
      <w:r>
        <w:t>, J. 1985. A general theory for analysis of catch and effort data. Canadian Journal of Fisheries and Aquatic Sciences 42(3): 414–429. NRC Research Press.</w:t>
      </w:r>
    </w:p>
    <w:p w14:paraId="3CC8E152" w14:textId="77777777" w:rsidR="00647780" w:rsidRDefault="00B16E27">
      <w:pPr>
        <w:pStyle w:val="Heading1"/>
      </w:pPr>
      <w:bookmarkStart w:id="72" w:name="appendices"/>
      <w:bookmarkEnd w:id="63"/>
      <w:bookmarkEnd w:id="71"/>
      <w:r>
        <w:t>Appendices</w:t>
      </w:r>
      <w:bookmarkEnd w:id="72"/>
    </w:p>
    <w:p w14:paraId="0178E487" w14:textId="77777777" w:rsidR="00647780" w:rsidRDefault="00B16E27">
      <w:pPr>
        <w:pStyle w:val="Heading1"/>
      </w:pPr>
      <w:bookmarkStart w:id="73" w:name="appendix-a-updated-operating-model-compo"/>
      <w:r>
        <w:t>Appendix A: Updated operating model components</w:t>
      </w:r>
      <w:bookmarkEnd w:id="73"/>
    </w:p>
    <w:p w14:paraId="15E3CB70" w14:textId="77777777" w:rsidR="00647780" w:rsidRDefault="00B16E27">
      <w:pPr>
        <w:pStyle w:val="Heading2"/>
      </w:pPr>
      <w:bookmarkStart w:id="74" w:name="updated-ageing-error-matrix"/>
      <w:commentRangeStart w:id="75"/>
      <w:r>
        <w:t>Updated ageing error matrix</w:t>
      </w:r>
      <w:bookmarkEnd w:id="74"/>
    </w:p>
    <w:p w14:paraId="5F004A99" w14:textId="77777777" w:rsidR="00647780" w:rsidRDefault="00B16E27">
      <w:pPr>
        <w:pStyle w:val="Heading2"/>
      </w:pPr>
      <w:bookmarkStart w:id="76" w:name="trawl-age-length-key"/>
      <w:r>
        <w:t>Trawl Age-Length Key</w:t>
      </w:r>
      <w:bookmarkEnd w:id="76"/>
    </w:p>
    <w:p w14:paraId="293ABCCB" w14:textId="77777777" w:rsidR="00647780" w:rsidRDefault="00B16E27">
      <w:r>
        <w:t>We defined an empirical age-length key to convert commercial trawl length compositions to age compositions. The reason for this was to effectively increase the sample size of commercial trawl age composition data and improve estimates of selectivity for the commercial trawl fleet.</w:t>
      </w:r>
      <w:commentRangeEnd w:id="75"/>
      <w:r w:rsidR="008D37B9">
        <w:rPr>
          <w:rStyle w:val="CommentReference"/>
        </w:rPr>
        <w:commentReference w:id="75"/>
      </w:r>
    </w:p>
    <w:p w14:paraId="57BDBC8F" w14:textId="77777777" w:rsidR="00B16E27" w:rsidRDefault="00B16E27"/>
    <w:sectPr w:rsidR="00B16E27" w:rsidSect="00B16E27">
      <w:headerReference w:type="default" r:id="rId10"/>
      <w:footerReference w:type="default" r:id="rId11"/>
      <w:headerReference w:type="first" r:id="rId12"/>
      <w:footerReference w:type="first" r:id="rId13"/>
      <w:pgSz w:w="12240" w:h="15840" w:code="1"/>
      <w:pgMar w:top="1440" w:right="1440" w:bottom="1440" w:left="1440" w:header="862" w:footer="601" w:gutter="0"/>
      <w:cols w:space="36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ean Cox" w:date="2019-09-27T11:49:00Z" w:initials="SC">
    <w:p w14:paraId="10A1AD6A" w14:textId="468D7539" w:rsidR="00DB7AF0" w:rsidRDefault="00DB7AF0">
      <w:pPr>
        <w:pStyle w:val="CommentText"/>
      </w:pPr>
      <w:r>
        <w:rPr>
          <w:rStyle w:val="CommentReference"/>
        </w:rPr>
        <w:annotationRef/>
      </w:r>
      <w:r>
        <w:t xml:space="preserve">I don't know what these are without a list of specific tactics. What has actually been done besides possible voluntary </w:t>
      </w:r>
      <w:proofErr w:type="spellStart"/>
      <w:r>
        <w:t>behavioural</w:t>
      </w:r>
      <w:proofErr w:type="spellEnd"/>
      <w:r>
        <w:t xml:space="preserve"> changes by some (unknown) harvesters?</w:t>
      </w:r>
    </w:p>
  </w:comment>
  <w:comment w:id="16" w:author="Connors, Brendan" w:date="2019-09-26T11:06:00Z" w:initials="CB">
    <w:p w14:paraId="6BFD1ABF" w14:textId="3844E10D" w:rsidR="00EF5A59" w:rsidRDefault="00EF5A59">
      <w:pPr>
        <w:pStyle w:val="CommentText"/>
      </w:pPr>
      <w:r>
        <w:rPr>
          <w:rStyle w:val="CommentReference"/>
        </w:rPr>
        <w:annotationRef/>
      </w:r>
      <w:r w:rsidR="006C68A3">
        <w:t>We need a table that reports stock status under the alternative OMs. Something like Table 4 in the last CSAS doc on MP evaluation (Cox et al. 2019). And then this section could briefly report on stock status</w:t>
      </w:r>
      <w:r w:rsidR="00507E72">
        <w:t xml:space="preserve"> and speak to the estimated recruitment form 2016</w:t>
      </w:r>
      <w:r w:rsidR="006C68A3">
        <w:t>.</w:t>
      </w:r>
    </w:p>
  </w:comment>
  <w:comment w:id="20" w:author="Connors, Brendan" w:date="2019-09-26T11:16:00Z" w:initials="CB">
    <w:p w14:paraId="6A103A35" w14:textId="0B6A83F1" w:rsidR="002617EF" w:rsidRDefault="002617EF">
      <w:pPr>
        <w:pStyle w:val="CommentText"/>
      </w:pPr>
      <w:r>
        <w:rPr>
          <w:rStyle w:val="CommentReference"/>
        </w:rPr>
        <w:annotationRef/>
      </w:r>
      <w:r>
        <w:t xml:space="preserve">Consider presenting some statistic here to indicate magnitude of recruitment event? </w:t>
      </w:r>
      <w:r w:rsidR="00507E72">
        <w:t xml:space="preserve">This would actually probably be better presented in the section above. </w:t>
      </w:r>
    </w:p>
  </w:comment>
  <w:comment w:id="22" w:author="Connors, Brendan" w:date="2019-09-26T11:26:00Z" w:initials="CB">
    <w:p w14:paraId="4058737B" w14:textId="5C6A97BC" w:rsidR="00507E72" w:rsidRDefault="00507E72">
      <w:pPr>
        <w:pStyle w:val="CommentText"/>
      </w:pPr>
      <w:r>
        <w:rPr>
          <w:rStyle w:val="CommentReference"/>
        </w:rPr>
        <w:annotationRef/>
      </w:r>
      <w:r>
        <w:t xml:space="preserve">“performance” instead? </w:t>
      </w:r>
    </w:p>
  </w:comment>
  <w:comment w:id="27" w:author="Connors, Brendan" w:date="2019-09-26T11:10:00Z" w:initials="CB">
    <w:p w14:paraId="6BDC05C6" w14:textId="1082158F" w:rsidR="006C68A3" w:rsidRDefault="006C68A3">
      <w:pPr>
        <w:pStyle w:val="CommentText"/>
      </w:pPr>
      <w:r>
        <w:rPr>
          <w:rStyle w:val="CommentReference"/>
        </w:rPr>
        <w:annotationRef/>
      </w:r>
      <w:r>
        <w:t xml:space="preserve">? delete? </w:t>
      </w:r>
    </w:p>
  </w:comment>
  <w:comment w:id="30" w:author="Connors, Brendan" w:date="2019-09-26T11:21:00Z" w:initials="CB">
    <w:p w14:paraId="76A27ABE" w14:textId="582773D9" w:rsidR="00C90A09" w:rsidRDefault="00C90A09">
      <w:pPr>
        <w:pStyle w:val="CommentText"/>
      </w:pPr>
      <w:r>
        <w:rPr>
          <w:rStyle w:val="CommentReference"/>
        </w:rPr>
        <w:annotationRef/>
      </w:r>
      <w:r>
        <w:t xml:space="preserve">By what criteria? Against fishery objectives? </w:t>
      </w:r>
    </w:p>
  </w:comment>
  <w:comment w:id="34" w:author="Connors, Brendan" w:date="2019-09-26T11:22:00Z" w:initials="CB">
    <w:p w14:paraId="2426BC95" w14:textId="3076B37E" w:rsidR="00C90A09" w:rsidRDefault="00C90A09">
      <w:pPr>
        <w:pStyle w:val="CommentText"/>
      </w:pPr>
      <w:r>
        <w:rPr>
          <w:rStyle w:val="CommentReference"/>
        </w:rPr>
        <w:annotationRef/>
      </w:r>
      <w:r>
        <w:t xml:space="preserve">Do </w:t>
      </w:r>
      <w:proofErr w:type="gramStart"/>
      <w:r>
        <w:t>you</w:t>
      </w:r>
      <w:proofErr w:type="gramEnd"/>
      <w:r>
        <w:t xml:space="preserve"> conservation objectives? </w:t>
      </w:r>
    </w:p>
  </w:comment>
  <w:comment w:id="37" w:author="Connors, Brendan" w:date="2019-09-26T11:52:00Z" w:initials="CB">
    <w:p w14:paraId="78FCE37D" w14:textId="71EF10EE" w:rsidR="00FC3B7D" w:rsidRDefault="00FC3B7D">
      <w:pPr>
        <w:pStyle w:val="CommentText"/>
      </w:pPr>
      <w:r>
        <w:rPr>
          <w:rStyle w:val="CommentReference"/>
        </w:rPr>
        <w:annotationRef/>
      </w:r>
      <w:r>
        <w:t>It might be good to specifically speak to the performance of the current MP relative to the alternatives in each of this and the subsequent sections</w:t>
      </w:r>
    </w:p>
  </w:comment>
  <w:comment w:id="38" w:author="Connors, Brendan" w:date="2019-09-26T11:31:00Z" w:initials="CB">
    <w:p w14:paraId="6BF94090" w14:textId="2473E4AA" w:rsidR="00507E72" w:rsidRDefault="00507E72">
      <w:pPr>
        <w:pStyle w:val="CommentText"/>
      </w:pPr>
      <w:r>
        <w:rPr>
          <w:rStyle w:val="CommentReference"/>
        </w:rPr>
        <w:annotationRef/>
      </w:r>
      <w:r>
        <w:t xml:space="preserve">I do not think this has been defined anywhere. Perhaps a table could be included earlier under the OM scenario section? </w:t>
      </w:r>
      <w:r w:rsidR="0056700F">
        <w:t xml:space="preserve">Or does </w:t>
      </w:r>
      <w:proofErr w:type="spellStart"/>
      <w:r w:rsidR="0056700F">
        <w:t>hiRec</w:t>
      </w:r>
      <w:proofErr w:type="spellEnd"/>
      <w:r w:rsidR="0056700F">
        <w:t xml:space="preserve"> just mean reference OMs? If so then this section could just be called Reference Operating Models and next section could be Robustness Operating Models. </w:t>
      </w:r>
    </w:p>
  </w:comment>
  <w:comment w:id="39" w:author="Connors, Brendan" w:date="2019-09-26T11:32:00Z" w:initials="CB">
    <w:p w14:paraId="599B21FA" w14:textId="6D7DB0FE" w:rsidR="00507E72" w:rsidRDefault="00507E72">
      <w:pPr>
        <w:pStyle w:val="CommentText"/>
      </w:pPr>
      <w:r>
        <w:rPr>
          <w:rStyle w:val="CommentReference"/>
        </w:rPr>
        <w:annotationRef/>
      </w:r>
      <w:r>
        <w:t>The proposed section above about stock status should consider briefly touching upon why this is “optimistic”</w:t>
      </w:r>
    </w:p>
  </w:comment>
  <w:comment w:id="42" w:author="Connors, Brendan" w:date="2019-09-26T11:24:00Z" w:initials="CB">
    <w:p w14:paraId="4240A7FE" w14:textId="3E8FD0A1" w:rsidR="00C90A09" w:rsidRDefault="00C90A09">
      <w:pPr>
        <w:pStyle w:val="CommentText"/>
      </w:pPr>
      <w:r>
        <w:rPr>
          <w:rStyle w:val="CommentReference"/>
        </w:rPr>
        <w:annotationRef/>
      </w:r>
      <w:r>
        <w:t xml:space="preserve">Is “previous” necessary here? </w:t>
      </w:r>
    </w:p>
  </w:comment>
  <w:comment w:id="48" w:author="Connors, Brendan" w:date="2019-09-26T11:38:00Z" w:initials="CB">
    <w:p w14:paraId="6988F1E2" w14:textId="6D707B53" w:rsidR="0056700F" w:rsidRDefault="0056700F">
      <w:pPr>
        <w:pStyle w:val="CommentText"/>
      </w:pPr>
      <w:r>
        <w:rPr>
          <w:rStyle w:val="CommentReference"/>
        </w:rPr>
        <w:annotationRef/>
      </w:r>
      <w:r>
        <w:t xml:space="preserve">Looks to me like only two MPs failed to </w:t>
      </w:r>
      <w:proofErr w:type="spellStart"/>
      <w:r>
        <w:t>met</w:t>
      </w:r>
      <w:proofErr w:type="spellEnd"/>
      <w:r>
        <w:t xml:space="preserve"> </w:t>
      </w:r>
      <w:proofErr w:type="gramStart"/>
      <w:r>
        <w:t>Obj  with</w:t>
      </w:r>
      <w:proofErr w:type="gramEnd"/>
      <w:r>
        <w:t xml:space="preserve"> 100% certainty. </w:t>
      </w:r>
    </w:p>
  </w:comment>
  <w:comment w:id="51" w:author="Connors, Brendan" w:date="2019-09-26T11:54:00Z" w:initials="CB">
    <w:p w14:paraId="4A6FB8C7" w14:textId="4319E548" w:rsidR="00FC3B7D" w:rsidRDefault="00FC3B7D">
      <w:pPr>
        <w:pStyle w:val="CommentText"/>
      </w:pPr>
      <w:r>
        <w:rPr>
          <w:rStyle w:val="CommentReference"/>
        </w:rPr>
        <w:annotationRef/>
      </w:r>
      <w:r>
        <w:t xml:space="preserve">“regulations” instead? </w:t>
      </w:r>
    </w:p>
  </w:comment>
  <w:comment w:id="52" w:author="Connors, Brendan" w:date="2019-09-26T11:55:00Z" w:initials="CB">
    <w:p w14:paraId="551A9B0D" w14:textId="26E77CF9" w:rsidR="00FC3B7D" w:rsidRDefault="00FC3B7D">
      <w:pPr>
        <w:pStyle w:val="CommentText"/>
      </w:pPr>
      <w:r>
        <w:rPr>
          <w:rStyle w:val="CommentReference"/>
        </w:rPr>
        <w:annotationRef/>
      </w:r>
      <w:r>
        <w:t xml:space="preserve">“as </w:t>
      </w:r>
      <w:proofErr w:type="gramStart"/>
      <w:r>
        <w:t>expected</w:t>
      </w:r>
      <w:proofErr w:type="gramEnd"/>
      <w:r>
        <w:t>”</w:t>
      </w:r>
    </w:p>
  </w:comment>
  <w:comment w:id="57" w:author="Connors, Brendan" w:date="2019-09-26T14:42:00Z" w:initials="CB">
    <w:p w14:paraId="4280D1E3" w14:textId="14BB9B37" w:rsidR="008D37B9" w:rsidRDefault="008D37B9">
      <w:pPr>
        <w:pStyle w:val="CommentText"/>
      </w:pPr>
      <w:r>
        <w:rPr>
          <w:rStyle w:val="CommentReference"/>
        </w:rPr>
        <w:annotationRef/>
      </w:r>
      <w:r>
        <w:t xml:space="preserve">Because? </w:t>
      </w:r>
    </w:p>
  </w:comment>
  <w:comment w:id="59" w:author="Connors, Brendan" w:date="2019-09-26T14:57:00Z" w:initials="CB">
    <w:p w14:paraId="560481A4" w14:textId="090F1D41" w:rsidR="002F3A08" w:rsidRDefault="002F3A08">
      <w:pPr>
        <w:pStyle w:val="CommentText"/>
      </w:pPr>
      <w:r>
        <w:rPr>
          <w:rStyle w:val="CommentReference"/>
        </w:rPr>
        <w:annotationRef/>
      </w:r>
      <w:r>
        <w:t>I wonder if this</w:t>
      </w:r>
      <w:r w:rsidRPr="002F3A08">
        <w:t xml:space="preserve"> section might benefit from a brief paragraph acknowledging key assumptions (e.g., closed population structure) and areas warranting future research (e.g., further exploration of DD and empirical assessment methods, consequences of closed population assumption, more age comps from commercial fisheries?). This would allow us to have something to reference when we set priorities moving forward.  </w:t>
      </w:r>
    </w:p>
  </w:comment>
  <w:comment w:id="75" w:author="Connors, Brendan" w:date="2019-09-26T14:38:00Z" w:initials="CB">
    <w:p w14:paraId="16FE61E2" w14:textId="02104AAF" w:rsidR="008D37B9" w:rsidRDefault="008D37B9">
      <w:pPr>
        <w:pStyle w:val="CommentText"/>
      </w:pPr>
      <w:r>
        <w:rPr>
          <w:rStyle w:val="CommentReference"/>
        </w:rPr>
        <w:annotationRef/>
      </w:r>
      <w:r>
        <w:t>I assume these are to be populated…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A1AD6A" w15:done="0"/>
  <w15:commentEx w15:paraId="6BFD1ABF" w15:done="0"/>
  <w15:commentEx w15:paraId="6A103A35" w15:done="0"/>
  <w15:commentEx w15:paraId="4058737B" w15:done="0"/>
  <w15:commentEx w15:paraId="6BDC05C6" w15:done="0"/>
  <w15:commentEx w15:paraId="76A27ABE" w15:done="0"/>
  <w15:commentEx w15:paraId="2426BC95" w15:done="0"/>
  <w15:commentEx w15:paraId="78FCE37D" w15:done="0"/>
  <w15:commentEx w15:paraId="6BF94090" w15:done="0"/>
  <w15:commentEx w15:paraId="599B21FA" w15:done="0"/>
  <w15:commentEx w15:paraId="4240A7FE" w15:done="0"/>
  <w15:commentEx w15:paraId="6988F1E2" w15:done="0"/>
  <w15:commentEx w15:paraId="4A6FB8C7" w15:done="0"/>
  <w15:commentEx w15:paraId="551A9B0D" w15:done="0"/>
  <w15:commentEx w15:paraId="4280D1E3" w15:done="0"/>
  <w15:commentEx w15:paraId="560481A4" w15:done="0"/>
  <w15:commentEx w15:paraId="16FE61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A1AD6A" w16cid:durableId="213C6362"/>
  <w16cid:commentId w16cid:paraId="6BFD1ABF" w16cid:durableId="213C6363"/>
  <w16cid:commentId w16cid:paraId="6A103A35" w16cid:durableId="213C6364"/>
  <w16cid:commentId w16cid:paraId="4058737B" w16cid:durableId="213C6365"/>
  <w16cid:commentId w16cid:paraId="6BDC05C6" w16cid:durableId="213C6366"/>
  <w16cid:commentId w16cid:paraId="76A27ABE" w16cid:durableId="213C6367"/>
  <w16cid:commentId w16cid:paraId="2426BC95" w16cid:durableId="213C6368"/>
  <w16cid:commentId w16cid:paraId="78FCE37D" w16cid:durableId="213C6369"/>
  <w16cid:commentId w16cid:paraId="6BF94090" w16cid:durableId="213C636A"/>
  <w16cid:commentId w16cid:paraId="599B21FA" w16cid:durableId="213C636B"/>
  <w16cid:commentId w16cid:paraId="4240A7FE" w16cid:durableId="213C636C"/>
  <w16cid:commentId w16cid:paraId="6988F1E2" w16cid:durableId="213C636D"/>
  <w16cid:commentId w16cid:paraId="4A6FB8C7" w16cid:durableId="213C636E"/>
  <w16cid:commentId w16cid:paraId="551A9B0D" w16cid:durableId="213C636F"/>
  <w16cid:commentId w16cid:paraId="4280D1E3" w16cid:durableId="213C6370"/>
  <w16cid:commentId w16cid:paraId="560481A4" w16cid:durableId="213C6371"/>
  <w16cid:commentId w16cid:paraId="16FE61E2" w16cid:durableId="213C63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D1F09" w14:textId="77777777" w:rsidR="00324AC9" w:rsidRDefault="00324AC9">
      <w:r>
        <w:separator/>
      </w:r>
    </w:p>
  </w:endnote>
  <w:endnote w:type="continuationSeparator" w:id="0">
    <w:p w14:paraId="7049B003" w14:textId="77777777" w:rsidR="00324AC9" w:rsidRDefault="0032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89981" w14:textId="05444455" w:rsidR="00B16E27" w:rsidRDefault="00B16E27">
    <w:pPr>
      <w:pBdr>
        <w:top w:val="single" w:sz="6" w:space="1" w:color="auto"/>
      </w:pBdr>
      <w:jc w:val="center"/>
    </w:pPr>
    <w:r>
      <w:rPr>
        <w:rStyle w:val="PageNumber"/>
      </w:rPr>
      <w:fldChar w:fldCharType="begin"/>
    </w:r>
    <w:r>
      <w:rPr>
        <w:rStyle w:val="PageNumber"/>
      </w:rPr>
      <w:instrText xml:space="preserve"> PAGE </w:instrText>
    </w:r>
    <w:r>
      <w:rPr>
        <w:rStyle w:val="PageNumber"/>
      </w:rPr>
      <w:fldChar w:fldCharType="separate"/>
    </w:r>
    <w:r w:rsidR="00994BA1">
      <w:rPr>
        <w:rStyle w:val="PageNumber"/>
        <w:noProof/>
      </w:rPr>
      <w:t>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19976" w14:textId="77777777" w:rsidR="00B16E27" w:rsidRPr="00EC1A26" w:rsidRDefault="00B16E27" w:rsidP="00B16E27">
    <w:pPr>
      <w:pBdr>
        <w:top w:val="single" w:sz="4" w:space="1" w:color="auto"/>
      </w:pBdr>
      <w:tabs>
        <w:tab w:val="right" w:pos="9360"/>
      </w:tabs>
    </w:pPr>
    <w:r>
      <w:rPr>
        <w:lang w:val="en-GB"/>
      </w:rPr>
      <w:t>Release date (Month Year)</w:t>
    </w:r>
    <w:r>
      <w:rPr>
        <w:lang w:val="en-GB"/>
      </w:rPr>
      <w:tab/>
    </w:r>
    <w:r>
      <w:rPr>
        <w:noProof/>
      </w:rPr>
      <w:drawing>
        <wp:inline distT="0" distB="0" distL="0" distR="0" wp14:anchorId="461610F5" wp14:editId="5795704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5F930" w14:textId="77777777" w:rsidR="00324AC9" w:rsidRDefault="00324AC9">
      <w:r>
        <w:separator/>
      </w:r>
    </w:p>
  </w:footnote>
  <w:footnote w:type="continuationSeparator" w:id="0">
    <w:p w14:paraId="21674216" w14:textId="77777777" w:rsidR="00324AC9" w:rsidRDefault="00324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4672"/>
      <w:gridCol w:w="4688"/>
    </w:tblGrid>
    <w:tr w:rsidR="00B16E27" w14:paraId="26F04A5F" w14:textId="77777777" w:rsidTr="00B16E27">
      <w:tc>
        <w:tcPr>
          <w:tcW w:w="4788" w:type="dxa"/>
          <w:vAlign w:val="bottom"/>
        </w:tcPr>
        <w:p w14:paraId="3C339E2F" w14:textId="2BD24836" w:rsidR="00B16E27" w:rsidRDefault="00B16E27" w:rsidP="00B16E27">
          <w:pPr>
            <w:pStyle w:val="PageHeaderRegionsNameofthereport"/>
          </w:pPr>
          <w:ins w:id="77" w:author="Connors, Brendan" w:date="2019-09-26T09:05:00Z">
            <w:r>
              <w:t>Pacific Region</w:t>
            </w:r>
          </w:ins>
        </w:p>
      </w:tc>
      <w:tc>
        <w:tcPr>
          <w:tcW w:w="4788" w:type="dxa"/>
          <w:vAlign w:val="bottom"/>
        </w:tcPr>
        <w:p w14:paraId="2348479E" w14:textId="0E2B3D10" w:rsidR="00B16E27" w:rsidRDefault="00B16E27" w:rsidP="00090648">
          <w:pPr>
            <w:pStyle w:val="PageHeaderRegionsNameofthereport"/>
            <w:jc w:val="right"/>
          </w:pPr>
          <w:r w:rsidRPr="00393644">
            <w:t xml:space="preserve">Science Response: </w:t>
          </w:r>
          <w:ins w:id="78" w:author="Connors, Brendan" w:date="2019-09-26T09:05:00Z">
            <w:r w:rsidR="00090648">
              <w:t>Robustness of Sablefish MPs in BC</w:t>
            </w:r>
          </w:ins>
        </w:p>
      </w:tc>
    </w:tr>
  </w:tbl>
  <w:p w14:paraId="6B61ED69" w14:textId="77777777" w:rsidR="00B16E27" w:rsidRPr="00855398" w:rsidRDefault="00B16E27" w:rsidP="00B16E27">
    <w:pPr>
      <w:tabs>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1724E" w14:textId="77777777" w:rsidR="00B16E27" w:rsidRDefault="00B16E27" w:rsidP="00B16E27">
    <w:pPr>
      <w:rPr>
        <w:sz w:val="24"/>
      </w:rPr>
    </w:pPr>
    <w:r>
      <w:rPr>
        <w:noProof/>
      </w:rPr>
      <w:drawing>
        <wp:inline distT="0" distB="0" distL="0" distR="0" wp14:anchorId="163F45A9" wp14:editId="14601BC5">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164ACFFD" w14:textId="77777777" w:rsidR="00B16E27" w:rsidRPr="00393644" w:rsidRDefault="00B16E27" w:rsidP="00B16E27">
    <w:pPr>
      <w:pStyle w:val="CoverPageHeaderCSAS"/>
    </w:pPr>
    <w:r w:rsidRPr="00393644">
      <w:rPr>
        <w:sz w:val="24"/>
      </w:rPr>
      <w:tab/>
    </w:r>
    <w:r w:rsidRPr="00393644">
      <w:t>Canadian Science Advisory Secretariat</w:t>
    </w:r>
  </w:p>
  <w:p w14:paraId="4F19E97C" w14:textId="2A664A3C" w:rsidR="00B16E27" w:rsidRPr="00393644" w:rsidRDefault="00B16E27" w:rsidP="00B16E27">
    <w:pPr>
      <w:pStyle w:val="CoverPageHeaderregions"/>
      <w:rPr>
        <w:szCs w:val="22"/>
      </w:rPr>
    </w:pPr>
    <w:ins w:id="79" w:author="Connors, Brendan" w:date="2019-09-26T08:56:00Z">
      <w:r>
        <w:t>Pacific Region</w:t>
      </w:r>
    </w:ins>
    <w:r>
      <w:tab/>
    </w:r>
    <w:r w:rsidRPr="00393644">
      <w:t xml:space="preserve">Science </w:t>
    </w:r>
    <w:r>
      <w:t>Response 201</w:t>
    </w:r>
    <w:ins w:id="80" w:author="Connors, Brendan" w:date="2019-09-26T08:56:00Z">
      <w:r>
        <w:t>9</w:t>
      </w:r>
    </w:ins>
    <w:r w:rsidRPr="00393644">
      <w:t>/</w:t>
    </w:r>
    <w:proofErr w:type="spellStart"/>
    <w:r>
      <w:t>nnn</w:t>
    </w:r>
    <w:proofErr w:type="spellEnd"/>
  </w:p>
  <w:p w14:paraId="301F2C50" w14:textId="77777777" w:rsidR="00B16E27" w:rsidRPr="00F30853" w:rsidRDefault="00B16E27" w:rsidP="00B16E27">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25C01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99E7A6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9F2CE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17E0F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88A1DA"/>
    <w:lvl w:ilvl="0">
      <w:start w:val="1"/>
      <w:numFmt w:val="lowerLetter"/>
      <w:pStyle w:val="ListNumber2"/>
      <w:lvlText w:val="%1."/>
      <w:lvlJc w:val="left"/>
      <w:pPr>
        <w:ind w:left="643" w:hanging="360"/>
      </w:pPr>
    </w:lvl>
  </w:abstractNum>
  <w:abstractNum w:abstractNumId="5" w15:restartNumberingAfterBreak="0">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9" w15:restartNumberingAfterBreak="0">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2FD0744"/>
    <w:multiLevelType w:val="hybridMultilevel"/>
    <w:tmpl w:val="BC02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B12ABF"/>
    <w:multiLevelType w:val="hybridMultilevel"/>
    <w:tmpl w:val="19ECCAEA"/>
    <w:lvl w:ilvl="0" w:tplc="658E9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1AE401"/>
    <w:multiLevelType w:val="multilevel"/>
    <w:tmpl w:val="672C9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5" w15:restartNumberingAfterBreak="0">
    <w:nsid w:val="30450446"/>
    <w:multiLevelType w:val="multilevel"/>
    <w:tmpl w:val="B25C01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BF11F0"/>
    <w:multiLevelType w:val="hybridMultilevel"/>
    <w:tmpl w:val="D270C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1"/>
  </w:num>
  <w:num w:numId="3">
    <w:abstractNumId w:val="26"/>
  </w:num>
  <w:num w:numId="4">
    <w:abstractNumId w:val="15"/>
  </w:num>
  <w:num w:numId="5">
    <w:abstractNumId w:val="17"/>
  </w:num>
  <w:num w:numId="6">
    <w:abstractNumId w:val="13"/>
  </w:num>
  <w:num w:numId="7">
    <w:abstractNumId w:val="18"/>
  </w:num>
  <w:num w:numId="8">
    <w:abstractNumId w:val="14"/>
  </w:num>
  <w:num w:numId="9">
    <w:abstractNumId w:val="20"/>
  </w:num>
  <w:num w:numId="10">
    <w:abstractNumId w:val="29"/>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num>
  <w:num w:numId="22">
    <w:abstractNumId w:val="16"/>
  </w:num>
  <w:num w:numId="23">
    <w:abstractNumId w:val="30"/>
  </w:num>
  <w:num w:numId="24">
    <w:abstractNumId w:val="31"/>
  </w:num>
  <w:num w:numId="25">
    <w:abstractNumId w:val="19"/>
  </w:num>
  <w:num w:numId="26">
    <w:abstractNumId w:val="27"/>
  </w:num>
  <w:num w:numId="27">
    <w:abstractNumId w:val="27"/>
  </w:num>
  <w:num w:numId="28">
    <w:abstractNumId w:val="10"/>
  </w:num>
  <w:num w:numId="29">
    <w:abstractNumId w:val="8"/>
  </w:num>
  <w:num w:numId="30">
    <w:abstractNumId w:val="9"/>
  </w:num>
  <w:num w:numId="31">
    <w:abstractNumId w:val="4"/>
  </w:num>
  <w:num w:numId="32">
    <w:abstractNumId w:val="24"/>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8"/>
  </w:num>
  <w:num w:numId="36">
    <w:abstractNumId w:val="23"/>
  </w:num>
  <w:num w:numId="3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s, Brendan">
    <w15:presenceInfo w15:providerId="AD" w15:userId="S-1-5-21-334392860-1687531001-4089495415-1517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FF3"/>
    <w:rsid w:val="00007A87"/>
    <w:rsid w:val="000119DD"/>
    <w:rsid w:val="00011C8B"/>
    <w:rsid w:val="0004168F"/>
    <w:rsid w:val="00054A2E"/>
    <w:rsid w:val="0006196F"/>
    <w:rsid w:val="00062B09"/>
    <w:rsid w:val="00063D8A"/>
    <w:rsid w:val="0007027B"/>
    <w:rsid w:val="000719D2"/>
    <w:rsid w:val="00085D38"/>
    <w:rsid w:val="000903AA"/>
    <w:rsid w:val="00090648"/>
    <w:rsid w:val="00092225"/>
    <w:rsid w:val="00094C4D"/>
    <w:rsid w:val="000A3209"/>
    <w:rsid w:val="000A3CD3"/>
    <w:rsid w:val="000A532D"/>
    <w:rsid w:val="000B1B8D"/>
    <w:rsid w:val="000B2E41"/>
    <w:rsid w:val="000D14FA"/>
    <w:rsid w:val="001034EA"/>
    <w:rsid w:val="0013591C"/>
    <w:rsid w:val="00135E5D"/>
    <w:rsid w:val="001416E4"/>
    <w:rsid w:val="001738BB"/>
    <w:rsid w:val="00180432"/>
    <w:rsid w:val="00181614"/>
    <w:rsid w:val="001B5F4E"/>
    <w:rsid w:val="001F3357"/>
    <w:rsid w:val="00215B09"/>
    <w:rsid w:val="00222A50"/>
    <w:rsid w:val="00236763"/>
    <w:rsid w:val="002442D6"/>
    <w:rsid w:val="00246711"/>
    <w:rsid w:val="00252048"/>
    <w:rsid w:val="002617EF"/>
    <w:rsid w:val="0026273D"/>
    <w:rsid w:val="00266247"/>
    <w:rsid w:val="00267ADF"/>
    <w:rsid w:val="002A48CB"/>
    <w:rsid w:val="002C482D"/>
    <w:rsid w:val="002D4D5E"/>
    <w:rsid w:val="002E2BA0"/>
    <w:rsid w:val="002E3005"/>
    <w:rsid w:val="002F0B2F"/>
    <w:rsid w:val="002F3A08"/>
    <w:rsid w:val="002F401A"/>
    <w:rsid w:val="00313762"/>
    <w:rsid w:val="00324AC9"/>
    <w:rsid w:val="00352EA5"/>
    <w:rsid w:val="0037031C"/>
    <w:rsid w:val="00396F71"/>
    <w:rsid w:val="003A1B39"/>
    <w:rsid w:val="003B621E"/>
    <w:rsid w:val="003E4654"/>
    <w:rsid w:val="003E7692"/>
    <w:rsid w:val="003F1C5E"/>
    <w:rsid w:val="00417A61"/>
    <w:rsid w:val="00427AA6"/>
    <w:rsid w:val="00440D82"/>
    <w:rsid w:val="00447550"/>
    <w:rsid w:val="004A7F0D"/>
    <w:rsid w:val="004C143B"/>
    <w:rsid w:val="004E28EA"/>
    <w:rsid w:val="004E29B3"/>
    <w:rsid w:val="004E2D07"/>
    <w:rsid w:val="004E41F9"/>
    <w:rsid w:val="004E4767"/>
    <w:rsid w:val="004F3A71"/>
    <w:rsid w:val="004F602A"/>
    <w:rsid w:val="005021A2"/>
    <w:rsid w:val="005022C5"/>
    <w:rsid w:val="00507E72"/>
    <w:rsid w:val="00535D7D"/>
    <w:rsid w:val="005365C7"/>
    <w:rsid w:val="00540820"/>
    <w:rsid w:val="00565185"/>
    <w:rsid w:val="0056700F"/>
    <w:rsid w:val="00590D07"/>
    <w:rsid w:val="005A2F9F"/>
    <w:rsid w:val="005B710B"/>
    <w:rsid w:val="005C28F3"/>
    <w:rsid w:val="005D11B1"/>
    <w:rsid w:val="005D2766"/>
    <w:rsid w:val="005D7925"/>
    <w:rsid w:val="005F2375"/>
    <w:rsid w:val="005F2A00"/>
    <w:rsid w:val="00611483"/>
    <w:rsid w:val="00611C49"/>
    <w:rsid w:val="006231A0"/>
    <w:rsid w:val="00625DFA"/>
    <w:rsid w:val="00637EFA"/>
    <w:rsid w:val="0064157D"/>
    <w:rsid w:val="006425B9"/>
    <w:rsid w:val="00647780"/>
    <w:rsid w:val="00652927"/>
    <w:rsid w:val="006943F0"/>
    <w:rsid w:val="006A1A64"/>
    <w:rsid w:val="006B212A"/>
    <w:rsid w:val="006B7461"/>
    <w:rsid w:val="006C21F1"/>
    <w:rsid w:val="006C4AB4"/>
    <w:rsid w:val="006C68A3"/>
    <w:rsid w:val="006E2C79"/>
    <w:rsid w:val="006F0A39"/>
    <w:rsid w:val="006F3D8D"/>
    <w:rsid w:val="006F783C"/>
    <w:rsid w:val="0070660C"/>
    <w:rsid w:val="00711C15"/>
    <w:rsid w:val="007144A9"/>
    <w:rsid w:val="00720D1D"/>
    <w:rsid w:val="00727142"/>
    <w:rsid w:val="00732CCA"/>
    <w:rsid w:val="00744805"/>
    <w:rsid w:val="00763701"/>
    <w:rsid w:val="00784D58"/>
    <w:rsid w:val="007A3D4E"/>
    <w:rsid w:val="007C45D0"/>
    <w:rsid w:val="007C7B57"/>
    <w:rsid w:val="007E3D72"/>
    <w:rsid w:val="007E483C"/>
    <w:rsid w:val="007E7FA5"/>
    <w:rsid w:val="007F7AB3"/>
    <w:rsid w:val="0080332B"/>
    <w:rsid w:val="00806346"/>
    <w:rsid w:val="00811B56"/>
    <w:rsid w:val="00822552"/>
    <w:rsid w:val="008242B7"/>
    <w:rsid w:val="00825628"/>
    <w:rsid w:val="00832997"/>
    <w:rsid w:val="008366A7"/>
    <w:rsid w:val="008413B8"/>
    <w:rsid w:val="00863A20"/>
    <w:rsid w:val="008743F1"/>
    <w:rsid w:val="00875B74"/>
    <w:rsid w:val="008942D0"/>
    <w:rsid w:val="00896709"/>
    <w:rsid w:val="008A7BC7"/>
    <w:rsid w:val="008D37B9"/>
    <w:rsid w:val="008D6863"/>
    <w:rsid w:val="008E7876"/>
    <w:rsid w:val="008F2EFA"/>
    <w:rsid w:val="008F568B"/>
    <w:rsid w:val="00914545"/>
    <w:rsid w:val="00923CD8"/>
    <w:rsid w:val="00994BA1"/>
    <w:rsid w:val="009E36B5"/>
    <w:rsid w:val="009E40E3"/>
    <w:rsid w:val="009E4E66"/>
    <w:rsid w:val="009F2674"/>
    <w:rsid w:val="00A06587"/>
    <w:rsid w:val="00A12FF9"/>
    <w:rsid w:val="00A27F62"/>
    <w:rsid w:val="00A464A5"/>
    <w:rsid w:val="00A479DA"/>
    <w:rsid w:val="00A63742"/>
    <w:rsid w:val="00A82835"/>
    <w:rsid w:val="00A838D9"/>
    <w:rsid w:val="00A909CE"/>
    <w:rsid w:val="00A957D2"/>
    <w:rsid w:val="00A95DD9"/>
    <w:rsid w:val="00AA388B"/>
    <w:rsid w:val="00AA6BB9"/>
    <w:rsid w:val="00AB09E3"/>
    <w:rsid w:val="00AD591A"/>
    <w:rsid w:val="00AE7EF6"/>
    <w:rsid w:val="00B16E27"/>
    <w:rsid w:val="00B16E38"/>
    <w:rsid w:val="00B25D69"/>
    <w:rsid w:val="00B301BE"/>
    <w:rsid w:val="00B45654"/>
    <w:rsid w:val="00B67804"/>
    <w:rsid w:val="00B6794E"/>
    <w:rsid w:val="00B74EEE"/>
    <w:rsid w:val="00B76321"/>
    <w:rsid w:val="00B82568"/>
    <w:rsid w:val="00B86B75"/>
    <w:rsid w:val="00BC48D5"/>
    <w:rsid w:val="00BD2B64"/>
    <w:rsid w:val="00BE0004"/>
    <w:rsid w:val="00BF06A4"/>
    <w:rsid w:val="00BF0759"/>
    <w:rsid w:val="00BF2030"/>
    <w:rsid w:val="00BF3952"/>
    <w:rsid w:val="00C108FE"/>
    <w:rsid w:val="00C26093"/>
    <w:rsid w:val="00C36279"/>
    <w:rsid w:val="00C44FB8"/>
    <w:rsid w:val="00C4760B"/>
    <w:rsid w:val="00C57451"/>
    <w:rsid w:val="00C57EA6"/>
    <w:rsid w:val="00C70B62"/>
    <w:rsid w:val="00C90A09"/>
    <w:rsid w:val="00C92891"/>
    <w:rsid w:val="00C96C9D"/>
    <w:rsid w:val="00C9780B"/>
    <w:rsid w:val="00CA4AF0"/>
    <w:rsid w:val="00CD45B4"/>
    <w:rsid w:val="00CE6BBF"/>
    <w:rsid w:val="00CF1867"/>
    <w:rsid w:val="00D2621D"/>
    <w:rsid w:val="00D332A7"/>
    <w:rsid w:val="00D44A22"/>
    <w:rsid w:val="00D50ED4"/>
    <w:rsid w:val="00D51FC5"/>
    <w:rsid w:val="00D8144E"/>
    <w:rsid w:val="00D81EA1"/>
    <w:rsid w:val="00DB7AF0"/>
    <w:rsid w:val="00DC3167"/>
    <w:rsid w:val="00DC5207"/>
    <w:rsid w:val="00DD1245"/>
    <w:rsid w:val="00DD5B5E"/>
    <w:rsid w:val="00E02F48"/>
    <w:rsid w:val="00E04400"/>
    <w:rsid w:val="00E06A50"/>
    <w:rsid w:val="00E315A3"/>
    <w:rsid w:val="00E4582D"/>
    <w:rsid w:val="00E467DC"/>
    <w:rsid w:val="00E67D3A"/>
    <w:rsid w:val="00E76019"/>
    <w:rsid w:val="00E7661B"/>
    <w:rsid w:val="00EA03E6"/>
    <w:rsid w:val="00EA43A5"/>
    <w:rsid w:val="00EE1BAA"/>
    <w:rsid w:val="00EF5A59"/>
    <w:rsid w:val="00F1522B"/>
    <w:rsid w:val="00F31E98"/>
    <w:rsid w:val="00F63C5D"/>
    <w:rsid w:val="00F64818"/>
    <w:rsid w:val="00F84094"/>
    <w:rsid w:val="00F93867"/>
    <w:rsid w:val="00FC3665"/>
    <w:rsid w:val="00FC3B7D"/>
    <w:rsid w:val="00FD1195"/>
    <w:rsid w:val="00FD15C6"/>
    <w:rsid w:val="00FD7276"/>
    <w:rsid w:val="00FE64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C950E"/>
  <w15:docId w15:val="{54181C56-1BB0-844D-B97E-B34BC368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CommentReference">
    <w:name w:val="annotation reference"/>
    <w:basedOn w:val="DefaultParagraphFont"/>
    <w:uiPriority w:val="99"/>
    <w:semiHidden/>
    <w:unhideWhenUsed/>
    <w:rsid w:val="000A3209"/>
    <w:rPr>
      <w:sz w:val="16"/>
      <w:szCs w:val="16"/>
    </w:rPr>
  </w:style>
  <w:style w:type="paragraph" w:styleId="ListParagraph">
    <w:name w:val="List Paragraph"/>
    <w:basedOn w:val="Normal"/>
    <w:uiPriority w:val="34"/>
    <w:rsid w:val="00173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4171</Words>
  <Characters>23775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Evaluating the robustness of candidate management procedures in the BC sablefish (Anoplopoma fibria) for 2019-2020.</vt:lpstr>
    </vt:vector>
  </TitlesOfParts>
  <Company>DFO</Company>
  <LinksUpToDate>false</LinksUpToDate>
  <CharactersWithSpaces>27891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Connors, Brendan</dc:creator>
  <cp:keywords/>
  <cp:lastModifiedBy>Samuel Johnson</cp:lastModifiedBy>
  <cp:revision>2</cp:revision>
  <dcterms:created xsi:type="dcterms:W3CDTF">2019-09-30T18:43:00Z</dcterms:created>
  <dcterms:modified xsi:type="dcterms:W3CDTF">2019-09-30T18:43:00Z</dcterms:modified>
</cp:coreProperties>
</file>